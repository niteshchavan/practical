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C52" w:rsidRDefault="007342DD" w:rsidP="0044585D">
      <w:pPr>
        <w:rPr>
          <w:szCs w:val="18"/>
        </w:rPr>
      </w:pPr>
      <w:r>
        <w:rPr>
          <w:szCs w:val="18"/>
        </w:rPr>
        <w:t>Practical No:01</w:t>
      </w:r>
    </w:p>
    <w:p w:rsidR="00A119F2" w:rsidRDefault="00D90768" w:rsidP="0044585D">
      <w:pPr>
        <w:rPr>
          <w:szCs w:val="18"/>
        </w:rPr>
      </w:pPr>
      <w:r>
        <w:rPr>
          <w:szCs w:val="18"/>
        </w:rPr>
        <w:t xml:space="preserve">Aim :- </w:t>
      </w:r>
    </w:p>
    <w:tbl>
      <w:tblPr>
        <w:tblW w:w="0" w:type="auto"/>
        <w:tblBorders>
          <w:top w:val="nil"/>
          <w:left w:val="nil"/>
          <w:bottom w:val="nil"/>
          <w:right w:val="nil"/>
        </w:tblBorders>
        <w:tblLayout w:type="fixed"/>
        <w:tblLook w:val="0000"/>
      </w:tblPr>
      <w:tblGrid>
        <w:gridCol w:w="7569"/>
      </w:tblGrid>
      <w:tr w:rsidR="00A119F2">
        <w:tblPrEx>
          <w:tblCellMar>
            <w:top w:w="0" w:type="dxa"/>
            <w:bottom w:w="0" w:type="dxa"/>
          </w:tblCellMar>
        </w:tblPrEx>
        <w:trPr>
          <w:trHeight w:val="103"/>
        </w:trPr>
        <w:tc>
          <w:tcPr>
            <w:tcW w:w="7569" w:type="dxa"/>
          </w:tcPr>
          <w:p w:rsidR="00A119F2" w:rsidRDefault="00A119F2">
            <w:pPr>
              <w:pStyle w:val="Default"/>
              <w:rPr>
                <w:sz w:val="22"/>
                <w:szCs w:val="22"/>
              </w:rPr>
            </w:pPr>
            <w:r>
              <w:rPr>
                <w:sz w:val="22"/>
                <w:szCs w:val="22"/>
              </w:rPr>
              <w:t xml:space="preserve">Identify and draw the motherboard layout of Intel i3 processor and understand </w:t>
            </w:r>
          </w:p>
        </w:tc>
      </w:tr>
      <w:tr w:rsidR="00A119F2">
        <w:tblPrEx>
          <w:tblCellMar>
            <w:top w:w="0" w:type="dxa"/>
            <w:bottom w:w="0" w:type="dxa"/>
          </w:tblCellMar>
        </w:tblPrEx>
        <w:trPr>
          <w:trHeight w:val="103"/>
        </w:trPr>
        <w:tc>
          <w:tcPr>
            <w:tcW w:w="7569" w:type="dxa"/>
          </w:tcPr>
          <w:p w:rsidR="00A119F2" w:rsidRDefault="00A119F2">
            <w:pPr>
              <w:pStyle w:val="Default"/>
              <w:rPr>
                <w:sz w:val="22"/>
                <w:szCs w:val="22"/>
              </w:rPr>
            </w:pPr>
            <w:r>
              <w:rPr>
                <w:sz w:val="22"/>
                <w:szCs w:val="22"/>
              </w:rPr>
              <w:t xml:space="preserve">connection and layout of the H67 or P67chipset </w:t>
            </w:r>
          </w:p>
        </w:tc>
      </w:tr>
    </w:tbl>
    <w:p w:rsidR="007342DD" w:rsidRDefault="007342DD" w:rsidP="0044585D">
      <w:pPr>
        <w:rPr>
          <w:szCs w:val="18"/>
        </w:rPr>
      </w:pPr>
    </w:p>
    <w:p w:rsidR="00D90768" w:rsidRDefault="00D90768" w:rsidP="0044585D">
      <w:pPr>
        <w:rPr>
          <w:szCs w:val="18"/>
        </w:rPr>
      </w:pPr>
      <w:r>
        <w:rPr>
          <w:szCs w:val="18"/>
        </w:rPr>
        <w:t>Solution :-</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Intel’s new Sandy Bridge architecture is certainly raising a few eyebrows since its launch back at the early part of the year, not only for the right reasons regarding the superb performance but also for the wrong reasons because of the SATA defect at launch time which has now thankfully been resolved.</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In the past month a new eyebrow has risen regarding all the chipsets available for sandy bridge chips. There are no less than 4 chipsets available and the purpose of this article is to help you choose which chipset is right for your PC.</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Before I start to break down each chipset, it is worth noting that performance wise they are all pretty much the same, it is just the features of each chipset vary.</w:t>
      </w:r>
    </w:p>
    <w:p w:rsidR="00464C6F" w:rsidRPr="00464C6F" w:rsidRDefault="00464C6F" w:rsidP="00464C6F">
      <w:pPr>
        <w:spacing w:before="218" w:after="218" w:line="300" w:lineRule="atLeast"/>
        <w:outlineLvl w:val="1"/>
        <w:rPr>
          <w:rFonts w:ascii="Arial" w:eastAsia="Times New Roman" w:hAnsi="Arial" w:cs="Arial"/>
          <w:color w:val="222222"/>
          <w:sz w:val="31"/>
          <w:szCs w:val="31"/>
          <w:lang w:bidi="mr-IN"/>
        </w:rPr>
      </w:pPr>
      <w:r w:rsidRPr="00464C6F">
        <w:rPr>
          <w:rFonts w:ascii="Arial" w:eastAsia="Times New Roman" w:hAnsi="Arial" w:cs="Arial"/>
          <w:color w:val="222222"/>
          <w:sz w:val="31"/>
          <w:szCs w:val="31"/>
          <w:lang w:bidi="mr-IN"/>
        </w:rPr>
        <w:t>H67</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Introduced along with the P67 chipset at launch is the H67 chipset.</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Each Socket 1155 CPU all have in built graphics, and to be able to utilise that embedded graphics card the motherboard must have a video output such as a VGA, DVI or HDMI port. All H67 motherboard have at least one video output so that the CPU GPU can be used. Whilst this is a great feature it is worth noting the integrated graphics are not much cop and only really suited to HD video playback and very basic gaming. The main advantage of this is to eliminate the need for a small sub £30 graphics card and to bring down the overall cost of a workstation PC or media Centre that does not require a dedicated graphics card. The H67 like all the other chipsets does support dedicated graphics cards too, so should the need to add a higher end graphics card arise, it is a straight forward procedure.</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The downside of a H67 chipset is it supports very limited overclocking even if an unlocked ‘K’ Series CPU (i5 2500K &amp; i7 2600K) is installed. To the overclockers, this is a completely no go chipset, but for everyone building a sandy bridge system on a budget it makes a great choice.</w:t>
      </w:r>
    </w:p>
    <w:p w:rsidR="00464C6F" w:rsidRPr="00464C6F" w:rsidRDefault="00464C6F" w:rsidP="00464C6F">
      <w:pPr>
        <w:spacing w:before="218" w:after="218" w:line="300" w:lineRule="atLeast"/>
        <w:outlineLvl w:val="1"/>
        <w:rPr>
          <w:rFonts w:ascii="Arial" w:eastAsia="Times New Roman" w:hAnsi="Arial" w:cs="Arial"/>
          <w:color w:val="222222"/>
          <w:sz w:val="31"/>
          <w:szCs w:val="31"/>
          <w:lang w:bidi="mr-IN"/>
        </w:rPr>
      </w:pPr>
      <w:r w:rsidRPr="00464C6F">
        <w:rPr>
          <w:rFonts w:ascii="Arial" w:eastAsia="Times New Roman" w:hAnsi="Arial" w:cs="Arial"/>
          <w:color w:val="222222"/>
          <w:sz w:val="31"/>
          <w:szCs w:val="31"/>
          <w:lang w:bidi="mr-IN"/>
        </w:rPr>
        <w:t>P67</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The P67 chipset was also available at the launch of the Sandy Bridge CPU. The upside of this chipset is it supports the option of running two dedicated graphics cards in SLI or Crossfire and the option to overclock K series CPU’s.</w:t>
      </w:r>
    </w:p>
    <w:p w:rsidR="00464C6F" w:rsidRPr="00464C6F" w:rsidRDefault="00464C6F" w:rsidP="00464C6F">
      <w:pPr>
        <w:spacing w:after="109" w:line="305" w:lineRule="atLeast"/>
        <w:rPr>
          <w:rFonts w:ascii="Arial" w:eastAsia="Times New Roman" w:hAnsi="Arial" w:cs="Arial"/>
          <w:color w:val="222222"/>
          <w:sz w:val="18"/>
          <w:szCs w:val="18"/>
          <w:lang w:bidi="mr-IN"/>
        </w:rPr>
      </w:pPr>
      <w:r w:rsidRPr="00464C6F">
        <w:rPr>
          <w:rFonts w:ascii="Arial" w:eastAsia="Times New Roman" w:hAnsi="Arial" w:cs="Arial"/>
          <w:color w:val="222222"/>
          <w:sz w:val="18"/>
          <w:szCs w:val="18"/>
          <w:lang w:bidi="mr-IN"/>
        </w:rPr>
        <w:t>The downside is not being able to support the integrated graphics on the CPU so a dedicated graphics card is a must. It makes it a popular choice for the enthusiast and gamer</w:t>
      </w:r>
    </w:p>
    <w:p w:rsidR="0036683F" w:rsidRDefault="0036683F" w:rsidP="0044585D">
      <w:pPr>
        <w:rPr>
          <w:szCs w:val="18"/>
        </w:rPr>
      </w:pPr>
    </w:p>
    <w:p w:rsidR="00464C6F" w:rsidRDefault="00464C6F" w:rsidP="0044585D">
      <w:pPr>
        <w:rPr>
          <w:szCs w:val="18"/>
        </w:rPr>
      </w:pPr>
    </w:p>
    <w:p w:rsidR="0036683F" w:rsidRDefault="0036683F" w:rsidP="0036683F">
      <w:pPr>
        <w:rPr>
          <w:szCs w:val="18"/>
        </w:rPr>
      </w:pPr>
      <w:r>
        <w:rPr>
          <w:szCs w:val="18"/>
        </w:rPr>
        <w:t>Practical No:02</w:t>
      </w:r>
    </w:p>
    <w:p w:rsidR="00A119F2" w:rsidRDefault="0036683F" w:rsidP="00A119F2">
      <w:pPr>
        <w:pStyle w:val="Default"/>
        <w:rPr>
          <w:sz w:val="22"/>
          <w:szCs w:val="22"/>
        </w:rPr>
      </w:pPr>
      <w:r>
        <w:rPr>
          <w:szCs w:val="18"/>
        </w:rPr>
        <w:t xml:space="preserve">Aim :- </w:t>
      </w:r>
      <w:r w:rsidR="00A119F2">
        <w:rPr>
          <w:sz w:val="22"/>
          <w:szCs w:val="22"/>
        </w:rPr>
        <w:t xml:space="preserve">Format, partition and install a Hard Disk Drive (HDD) and format a pen drive. </w:t>
      </w:r>
    </w:p>
    <w:p w:rsidR="0036683F" w:rsidRDefault="0036683F" w:rsidP="0036683F">
      <w:pPr>
        <w:rPr>
          <w:szCs w:val="18"/>
        </w:rPr>
      </w:pPr>
    </w:p>
    <w:p w:rsidR="0036683F" w:rsidRDefault="0036683F" w:rsidP="0036683F">
      <w:pPr>
        <w:rPr>
          <w:szCs w:val="18"/>
        </w:rPr>
      </w:pPr>
      <w:r>
        <w:rPr>
          <w:szCs w:val="18"/>
        </w:rPr>
        <w:t>Solution :-</w:t>
      </w:r>
    </w:p>
    <w:p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If you can’t copy a file to your hard drive it likely isn’t formatted for the operating system you are using. This is common with new drives which frequently come formatted for Windows computers in the NTFS format, which is not comparable with Mac OS. To copy files to the drive you must re-format it using a different type of formatting. This process only takes a few minutes </w:t>
      </w:r>
      <w:r>
        <w:rPr>
          <w:rStyle w:val="Strong"/>
          <w:rFonts w:ascii="Georgia" w:hAnsi="Georgia"/>
          <w:color w:val="555555"/>
          <w:sz w:val="20"/>
          <w:szCs w:val="20"/>
        </w:rPr>
        <w:t>but will erase all files on the drive</w:t>
      </w:r>
      <w:r>
        <w:rPr>
          <w:rFonts w:ascii="Georgia" w:hAnsi="Georgia"/>
          <w:color w:val="555555"/>
          <w:sz w:val="20"/>
          <w:szCs w:val="20"/>
        </w:rPr>
        <w:t> so make sure you copy off any files you need before reformatting.</w:t>
      </w:r>
    </w:p>
    <w:p w:rsidR="00E4698D" w:rsidRDefault="00E4698D" w:rsidP="00E4698D">
      <w:pPr>
        <w:pStyle w:val="Heading2"/>
        <w:shd w:val="clear" w:color="auto" w:fill="FFFFFF"/>
        <w:spacing w:before="0" w:beforeAutospacing="0" w:after="180" w:afterAutospacing="0"/>
        <w:rPr>
          <w:rFonts w:ascii="Georgia" w:hAnsi="Georgia"/>
          <w:b w:val="0"/>
          <w:bCs w:val="0"/>
          <w:color w:val="501757"/>
          <w:sz w:val="39"/>
          <w:szCs w:val="39"/>
        </w:rPr>
      </w:pPr>
      <w:r>
        <w:rPr>
          <w:rFonts w:ascii="Georgia" w:hAnsi="Georgia"/>
          <w:b w:val="0"/>
          <w:bCs w:val="0"/>
          <w:color w:val="501757"/>
          <w:sz w:val="39"/>
          <w:szCs w:val="39"/>
        </w:rPr>
        <w:t>Choose your format</w:t>
      </w:r>
    </w:p>
    <w:p w:rsidR="00E4698D" w:rsidRDefault="00E4698D" w:rsidP="002800FE">
      <w:pPr>
        <w:numPr>
          <w:ilvl w:val="0"/>
          <w:numId w:val="13"/>
        </w:numPr>
        <w:shd w:val="clear" w:color="auto" w:fill="FFFFFF"/>
        <w:spacing w:before="100" w:beforeAutospacing="1" w:after="100" w:afterAutospacing="1" w:line="240" w:lineRule="auto"/>
        <w:ind w:left="0"/>
        <w:rPr>
          <w:rFonts w:ascii="Georgia" w:hAnsi="Georgia"/>
          <w:color w:val="555555"/>
          <w:sz w:val="20"/>
          <w:szCs w:val="20"/>
        </w:rPr>
      </w:pPr>
      <w:r>
        <w:rPr>
          <w:rStyle w:val="Strong"/>
          <w:rFonts w:ascii="Georgia" w:hAnsi="Georgia"/>
          <w:color w:val="555555"/>
          <w:sz w:val="20"/>
          <w:szCs w:val="20"/>
        </w:rPr>
        <w:t>ExFAT</w:t>
      </w:r>
      <w:r>
        <w:rPr>
          <w:rFonts w:ascii="Georgia" w:hAnsi="Georgia"/>
          <w:color w:val="555555"/>
          <w:sz w:val="20"/>
          <w:szCs w:val="20"/>
        </w:rPr>
        <w:t> – Compatible with Windows and Mac Operating Systems. Good option if you use both platforms.</w:t>
      </w:r>
    </w:p>
    <w:p w:rsidR="00E4698D" w:rsidRDefault="00E4698D" w:rsidP="002800FE">
      <w:pPr>
        <w:numPr>
          <w:ilvl w:val="0"/>
          <w:numId w:val="13"/>
        </w:numPr>
        <w:shd w:val="clear" w:color="auto" w:fill="FFFFFF"/>
        <w:spacing w:before="100" w:beforeAutospacing="1" w:after="100" w:afterAutospacing="1" w:line="240" w:lineRule="auto"/>
        <w:ind w:left="0"/>
        <w:rPr>
          <w:rFonts w:ascii="Georgia" w:hAnsi="Georgia"/>
          <w:color w:val="555555"/>
          <w:sz w:val="20"/>
          <w:szCs w:val="20"/>
        </w:rPr>
      </w:pPr>
      <w:r>
        <w:rPr>
          <w:rStyle w:val="Strong"/>
          <w:rFonts w:ascii="Georgia" w:hAnsi="Georgia"/>
          <w:color w:val="555555"/>
          <w:sz w:val="20"/>
          <w:szCs w:val="20"/>
        </w:rPr>
        <w:t>Mac OS Extended (Journaled)</w:t>
      </w:r>
      <w:r>
        <w:rPr>
          <w:rFonts w:ascii="Georgia" w:hAnsi="Georgia"/>
          <w:color w:val="555555"/>
          <w:sz w:val="20"/>
          <w:szCs w:val="20"/>
        </w:rPr>
        <w:t> – Standard MAC only format</w:t>
      </w:r>
    </w:p>
    <w:p w:rsidR="00E4698D" w:rsidRDefault="00E4698D" w:rsidP="002800FE">
      <w:pPr>
        <w:numPr>
          <w:ilvl w:val="0"/>
          <w:numId w:val="13"/>
        </w:numPr>
        <w:shd w:val="clear" w:color="auto" w:fill="FFFFFF"/>
        <w:spacing w:before="100" w:beforeAutospacing="1" w:after="100" w:afterAutospacing="1" w:line="240" w:lineRule="auto"/>
        <w:ind w:left="0"/>
        <w:rPr>
          <w:rFonts w:ascii="Georgia" w:hAnsi="Georgia"/>
          <w:color w:val="555555"/>
          <w:sz w:val="20"/>
          <w:szCs w:val="20"/>
        </w:rPr>
      </w:pPr>
      <w:r>
        <w:rPr>
          <w:rStyle w:val="Strong"/>
          <w:rFonts w:ascii="Georgia" w:hAnsi="Georgia"/>
          <w:color w:val="555555"/>
          <w:sz w:val="20"/>
          <w:szCs w:val="20"/>
        </w:rPr>
        <w:t>NTFS</w:t>
      </w:r>
      <w:r>
        <w:rPr>
          <w:rFonts w:ascii="Georgia" w:hAnsi="Georgia"/>
          <w:color w:val="555555"/>
          <w:sz w:val="20"/>
          <w:szCs w:val="20"/>
        </w:rPr>
        <w:t> – Standard Windows only format</w:t>
      </w:r>
    </w:p>
    <w:p w:rsidR="00E4698D" w:rsidRDefault="00E4698D" w:rsidP="00E4698D">
      <w:pPr>
        <w:pStyle w:val="Heading2"/>
        <w:shd w:val="clear" w:color="auto" w:fill="FFFFFF"/>
        <w:spacing w:before="0" w:beforeAutospacing="0" w:after="180" w:afterAutospacing="0"/>
        <w:rPr>
          <w:rFonts w:ascii="Georgia" w:hAnsi="Georgia"/>
          <w:b w:val="0"/>
          <w:bCs w:val="0"/>
          <w:color w:val="501757"/>
          <w:sz w:val="39"/>
          <w:szCs w:val="39"/>
        </w:rPr>
      </w:pPr>
      <w:r>
        <w:rPr>
          <w:rFonts w:ascii="Georgia" w:hAnsi="Georgia"/>
          <w:b w:val="0"/>
          <w:bCs w:val="0"/>
          <w:color w:val="501757"/>
          <w:sz w:val="39"/>
          <w:szCs w:val="39"/>
        </w:rPr>
        <w:t>Format Drive Instructions</w:t>
      </w:r>
    </w:p>
    <w:p w:rsidR="00E4698D" w:rsidRDefault="00E4698D" w:rsidP="00E4698D">
      <w:pPr>
        <w:pStyle w:val="Heading3"/>
        <w:shd w:val="clear" w:color="auto" w:fill="FFFFFF"/>
        <w:spacing w:before="0" w:after="180"/>
        <w:rPr>
          <w:rFonts w:ascii="Georgia" w:hAnsi="Georgia"/>
          <w:b w:val="0"/>
          <w:bCs w:val="0"/>
          <w:color w:val="501757"/>
          <w:sz w:val="26"/>
          <w:szCs w:val="26"/>
        </w:rPr>
      </w:pPr>
      <w:r>
        <w:rPr>
          <w:rFonts w:ascii="Georgia" w:hAnsi="Georgia"/>
          <w:b w:val="0"/>
          <w:bCs w:val="0"/>
          <w:color w:val="501757"/>
          <w:sz w:val="26"/>
          <w:szCs w:val="26"/>
        </w:rPr>
        <w:t>MAC Instructions</w:t>
      </w:r>
    </w:p>
    <w:p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To reformat a hard drive or USB stick first open </w:t>
      </w:r>
      <w:r>
        <w:rPr>
          <w:rStyle w:val="Strong"/>
          <w:rFonts w:ascii="Georgia" w:hAnsi="Georgia"/>
          <w:color w:val="555555"/>
          <w:sz w:val="20"/>
          <w:szCs w:val="20"/>
        </w:rPr>
        <w:t>Disk Utility</w:t>
      </w:r>
      <w:r>
        <w:rPr>
          <w:rFonts w:ascii="Georgia" w:hAnsi="Georgia"/>
          <w:color w:val="555555"/>
          <w:sz w:val="20"/>
          <w:szCs w:val="20"/>
        </w:rPr>
        <w:t>. To find it quickly, do a search for “Disk Utility” in the spotlight (magnify glass) icon on the upper right side of the screen.</w:t>
      </w:r>
    </w:p>
    <w:p w:rsidR="00E4698D" w:rsidRDefault="00E4698D" w:rsidP="00E4698D">
      <w:pPr>
        <w:rPr>
          <w:rFonts w:ascii="Times New Roman" w:hAnsi="Times New Roman"/>
          <w:sz w:val="24"/>
          <w:szCs w:val="24"/>
        </w:rPr>
      </w:pPr>
      <w:r>
        <w:t>Find and Open Disk Utility</w:t>
      </w:r>
    </w:p>
    <w:p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Next, complete the following steps in Disk Utility</w:t>
      </w:r>
    </w:p>
    <w:p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drive you wish to format from the list.</w:t>
      </w:r>
    </w:p>
    <w:p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“Erase” tab.</w:t>
      </w:r>
    </w:p>
    <w:p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format type you wish to use and give the drive a name.</w:t>
      </w:r>
    </w:p>
    <w:p w:rsidR="00E4698D" w:rsidRDefault="00E4698D" w:rsidP="002800FE">
      <w:pPr>
        <w:numPr>
          <w:ilvl w:val="0"/>
          <w:numId w:val="14"/>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Click </w:t>
      </w:r>
      <w:r>
        <w:rPr>
          <w:rStyle w:val="Strong"/>
          <w:rFonts w:ascii="Georgia" w:hAnsi="Georgia"/>
          <w:color w:val="555555"/>
          <w:sz w:val="20"/>
          <w:szCs w:val="20"/>
        </w:rPr>
        <w:t>erase</w:t>
      </w:r>
      <w:r>
        <w:rPr>
          <w:rFonts w:ascii="Georgia" w:hAnsi="Georgia"/>
          <w:color w:val="555555"/>
          <w:sz w:val="20"/>
          <w:szCs w:val="20"/>
        </w:rPr>
        <w:t>. It will take a short while to delete all the files and change the format of the disk.</w:t>
      </w:r>
    </w:p>
    <w:p w:rsidR="00E4698D" w:rsidRDefault="00E4698D" w:rsidP="00E4698D">
      <w:pPr>
        <w:pStyle w:val="NormalWeb"/>
        <w:shd w:val="clear" w:color="auto" w:fill="FFFFFF"/>
        <w:spacing w:before="0" w:beforeAutospacing="0" w:after="273" w:afterAutospacing="0"/>
        <w:rPr>
          <w:rFonts w:ascii="Georgia" w:hAnsi="Georgia"/>
          <w:color w:val="555555"/>
          <w:sz w:val="20"/>
          <w:szCs w:val="20"/>
        </w:rPr>
      </w:pPr>
    </w:p>
    <w:p w:rsidR="00E4698D" w:rsidRDefault="00E4698D" w:rsidP="00E4698D">
      <w:pPr>
        <w:pStyle w:val="Heading3"/>
        <w:shd w:val="clear" w:color="auto" w:fill="FFFFFF"/>
        <w:spacing w:before="0" w:after="180"/>
        <w:rPr>
          <w:rFonts w:ascii="Georgia" w:hAnsi="Georgia"/>
          <w:b w:val="0"/>
          <w:bCs w:val="0"/>
          <w:color w:val="501757"/>
          <w:sz w:val="26"/>
          <w:szCs w:val="26"/>
        </w:rPr>
      </w:pPr>
      <w:r>
        <w:rPr>
          <w:rFonts w:ascii="Georgia" w:hAnsi="Georgia"/>
          <w:b w:val="0"/>
          <w:bCs w:val="0"/>
          <w:color w:val="501757"/>
          <w:sz w:val="26"/>
          <w:szCs w:val="26"/>
        </w:rPr>
        <w:t>PC Instructions</w:t>
      </w:r>
    </w:p>
    <w:p w:rsidR="00E4698D" w:rsidRDefault="00E4698D" w:rsidP="00E4698D">
      <w:pPr>
        <w:pStyle w:val="NormalWeb"/>
        <w:shd w:val="clear" w:color="auto" w:fill="FFFFFF"/>
        <w:spacing w:before="0" w:beforeAutospacing="0" w:after="273" w:afterAutospacing="0"/>
        <w:rPr>
          <w:rFonts w:ascii="Georgia" w:hAnsi="Georgia"/>
          <w:color w:val="555555"/>
          <w:sz w:val="20"/>
          <w:szCs w:val="20"/>
        </w:rPr>
      </w:pPr>
      <w:r>
        <w:rPr>
          <w:rFonts w:ascii="Georgia" w:hAnsi="Georgia"/>
          <w:color w:val="555555"/>
          <w:sz w:val="20"/>
          <w:szCs w:val="20"/>
        </w:rPr>
        <w:t>Use the start menu to search for and open the </w:t>
      </w:r>
      <w:r>
        <w:rPr>
          <w:rStyle w:val="Strong"/>
          <w:rFonts w:ascii="Georgia" w:hAnsi="Georgia"/>
          <w:color w:val="555555"/>
          <w:sz w:val="20"/>
          <w:szCs w:val="20"/>
        </w:rPr>
        <w:t>disk management</w:t>
      </w:r>
      <w:r>
        <w:rPr>
          <w:rFonts w:ascii="Georgia" w:hAnsi="Georgia"/>
          <w:color w:val="555555"/>
          <w:sz w:val="20"/>
          <w:szCs w:val="20"/>
        </w:rPr>
        <w:t> utility – “Create and format hard disk partitions”. Complete the following steps in Disk Management:</w:t>
      </w:r>
    </w:p>
    <w:p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Select the drive you wish to format from the list.</w:t>
      </w:r>
    </w:p>
    <w:p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Right click on the drive and select </w:t>
      </w:r>
      <w:r>
        <w:rPr>
          <w:rStyle w:val="Strong"/>
          <w:rFonts w:ascii="Georgia" w:hAnsi="Georgia"/>
          <w:color w:val="555555"/>
          <w:sz w:val="20"/>
          <w:szCs w:val="20"/>
        </w:rPr>
        <w:t>Format</w:t>
      </w:r>
      <w:r>
        <w:rPr>
          <w:rFonts w:ascii="Georgia" w:hAnsi="Georgia"/>
          <w:color w:val="555555"/>
          <w:sz w:val="20"/>
          <w:szCs w:val="20"/>
        </w:rPr>
        <w:t>.</w:t>
      </w:r>
    </w:p>
    <w:p w:rsidR="00E4698D" w:rsidRDefault="00E4698D" w:rsidP="00E4698D">
      <w:pPr>
        <w:pStyle w:val="NormalWeb"/>
        <w:shd w:val="clear" w:color="auto" w:fill="FFFFFF"/>
        <w:spacing w:before="0" w:beforeAutospacing="0" w:after="273" w:afterAutospacing="0"/>
        <w:rPr>
          <w:rFonts w:ascii="Georgia" w:hAnsi="Georgia"/>
          <w:color w:val="555555"/>
          <w:sz w:val="20"/>
          <w:szCs w:val="20"/>
        </w:rPr>
      </w:pPr>
    </w:p>
    <w:p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Enter a name for the drive in </w:t>
      </w:r>
      <w:r>
        <w:rPr>
          <w:rStyle w:val="Strong"/>
          <w:rFonts w:ascii="Georgia" w:hAnsi="Georgia"/>
          <w:color w:val="555555"/>
          <w:sz w:val="20"/>
          <w:szCs w:val="20"/>
        </w:rPr>
        <w:t>Volume label</w:t>
      </w:r>
      <w:r>
        <w:rPr>
          <w:rFonts w:ascii="Georgia" w:hAnsi="Georgia"/>
          <w:color w:val="555555"/>
          <w:sz w:val="20"/>
          <w:szCs w:val="20"/>
        </w:rPr>
        <w:t> and select the format type in the </w:t>
      </w:r>
      <w:r>
        <w:rPr>
          <w:rStyle w:val="Strong"/>
          <w:rFonts w:ascii="Georgia" w:hAnsi="Georgia"/>
          <w:color w:val="555555"/>
          <w:sz w:val="20"/>
          <w:szCs w:val="20"/>
        </w:rPr>
        <w:t>File system</w:t>
      </w:r>
      <w:r>
        <w:rPr>
          <w:rFonts w:ascii="Georgia" w:hAnsi="Georgia"/>
          <w:color w:val="555555"/>
          <w:sz w:val="20"/>
          <w:szCs w:val="20"/>
        </w:rPr>
        <w:t> dropdown box.</w:t>
      </w:r>
    </w:p>
    <w:p w:rsidR="00E4698D" w:rsidRDefault="00E4698D" w:rsidP="00E4698D">
      <w:pPr>
        <w:pStyle w:val="NormalWeb"/>
        <w:shd w:val="clear" w:color="auto" w:fill="FFFFFF"/>
        <w:spacing w:before="0" w:beforeAutospacing="0" w:after="273" w:afterAutospacing="0"/>
        <w:rPr>
          <w:rFonts w:ascii="Georgia" w:hAnsi="Georgia"/>
          <w:color w:val="555555"/>
          <w:sz w:val="20"/>
          <w:szCs w:val="20"/>
        </w:rPr>
      </w:pPr>
    </w:p>
    <w:p w:rsidR="00E4698D" w:rsidRDefault="00E4698D" w:rsidP="002800FE">
      <w:pPr>
        <w:numPr>
          <w:ilvl w:val="0"/>
          <w:numId w:val="15"/>
        </w:numPr>
        <w:shd w:val="clear" w:color="auto" w:fill="FFFFFF"/>
        <w:spacing w:before="100" w:beforeAutospacing="1" w:after="100" w:afterAutospacing="1" w:line="240" w:lineRule="auto"/>
        <w:ind w:left="0"/>
        <w:rPr>
          <w:rFonts w:ascii="Georgia" w:hAnsi="Georgia"/>
          <w:color w:val="555555"/>
          <w:sz w:val="20"/>
          <w:szCs w:val="20"/>
        </w:rPr>
      </w:pPr>
      <w:r>
        <w:rPr>
          <w:rFonts w:ascii="Georgia" w:hAnsi="Georgia"/>
          <w:color w:val="555555"/>
          <w:sz w:val="20"/>
          <w:szCs w:val="20"/>
        </w:rPr>
        <w:t>Click </w:t>
      </w:r>
      <w:r>
        <w:rPr>
          <w:rStyle w:val="Strong"/>
          <w:rFonts w:ascii="Georgia" w:hAnsi="Georgia"/>
          <w:color w:val="555555"/>
          <w:sz w:val="20"/>
          <w:szCs w:val="20"/>
        </w:rPr>
        <w:t>OK</w:t>
      </w:r>
      <w:r>
        <w:rPr>
          <w:rFonts w:ascii="Georgia" w:hAnsi="Georgia"/>
          <w:color w:val="555555"/>
          <w:sz w:val="20"/>
          <w:szCs w:val="20"/>
        </w:rPr>
        <w:t>. It will take a short while to delete all the files and change the format of the disk.</w:t>
      </w:r>
    </w:p>
    <w:p w:rsidR="0036683F" w:rsidRDefault="0036683F" w:rsidP="0036683F">
      <w:pPr>
        <w:rPr>
          <w:szCs w:val="18"/>
        </w:rPr>
      </w:pPr>
    </w:p>
    <w:p w:rsidR="00E4698D" w:rsidRDefault="00E4698D" w:rsidP="0036683F">
      <w:pPr>
        <w:rPr>
          <w:szCs w:val="18"/>
        </w:rPr>
      </w:pPr>
    </w:p>
    <w:p w:rsidR="0036683F" w:rsidRDefault="0036683F" w:rsidP="0036683F">
      <w:pPr>
        <w:rPr>
          <w:szCs w:val="18"/>
        </w:rPr>
      </w:pPr>
      <w:r>
        <w:rPr>
          <w:szCs w:val="18"/>
        </w:rPr>
        <w:lastRenderedPageBreak/>
        <w:t>Practical No:03</w:t>
      </w:r>
    </w:p>
    <w:p w:rsidR="00A119F2" w:rsidRDefault="0036683F" w:rsidP="0036683F">
      <w:pPr>
        <w:rPr>
          <w:szCs w:val="18"/>
        </w:rPr>
      </w:pPr>
      <w:r>
        <w:rPr>
          <w:szCs w:val="18"/>
        </w:rPr>
        <w:t xml:space="preserve">Aim :- </w:t>
      </w:r>
    </w:p>
    <w:tbl>
      <w:tblPr>
        <w:tblW w:w="0" w:type="auto"/>
        <w:tblBorders>
          <w:top w:val="nil"/>
          <w:left w:val="nil"/>
          <w:bottom w:val="nil"/>
          <w:right w:val="nil"/>
        </w:tblBorders>
        <w:tblLayout w:type="fixed"/>
        <w:tblLook w:val="0000"/>
      </w:tblPr>
      <w:tblGrid>
        <w:gridCol w:w="7284"/>
      </w:tblGrid>
      <w:tr w:rsidR="00A119F2">
        <w:tblPrEx>
          <w:tblCellMar>
            <w:top w:w="0" w:type="dxa"/>
            <w:bottom w:w="0" w:type="dxa"/>
          </w:tblCellMar>
        </w:tblPrEx>
        <w:trPr>
          <w:trHeight w:val="103"/>
        </w:trPr>
        <w:tc>
          <w:tcPr>
            <w:tcW w:w="7284" w:type="dxa"/>
          </w:tcPr>
          <w:p w:rsidR="00A119F2" w:rsidRDefault="00A119F2">
            <w:pPr>
              <w:pStyle w:val="Default"/>
              <w:rPr>
                <w:sz w:val="22"/>
                <w:szCs w:val="22"/>
              </w:rPr>
            </w:pPr>
            <w:r>
              <w:rPr>
                <w:sz w:val="22"/>
                <w:szCs w:val="22"/>
              </w:rPr>
              <w:t xml:space="preserve">Understand layout, characteristics and functions of different components of </w:t>
            </w:r>
          </w:p>
        </w:tc>
      </w:tr>
      <w:tr w:rsidR="00A119F2">
        <w:tblPrEx>
          <w:tblCellMar>
            <w:top w:w="0" w:type="dxa"/>
            <w:bottom w:w="0" w:type="dxa"/>
          </w:tblCellMar>
        </w:tblPrEx>
        <w:trPr>
          <w:trHeight w:val="103"/>
        </w:trPr>
        <w:tc>
          <w:tcPr>
            <w:tcW w:w="7284" w:type="dxa"/>
          </w:tcPr>
          <w:p w:rsidR="00A119F2" w:rsidRDefault="00A119F2">
            <w:pPr>
              <w:pStyle w:val="Default"/>
              <w:rPr>
                <w:sz w:val="22"/>
                <w:szCs w:val="22"/>
              </w:rPr>
            </w:pPr>
            <w:r>
              <w:rPr>
                <w:sz w:val="22"/>
                <w:szCs w:val="22"/>
              </w:rPr>
              <w:t xml:space="preserve">Hard Disk Drive (HDD) as a storage device. </w:t>
            </w:r>
          </w:p>
        </w:tc>
      </w:tr>
    </w:tbl>
    <w:p w:rsidR="0036683F" w:rsidRDefault="0036683F" w:rsidP="0036683F">
      <w:pPr>
        <w:rPr>
          <w:szCs w:val="18"/>
        </w:rPr>
      </w:pPr>
    </w:p>
    <w:p w:rsidR="0036683F" w:rsidRPr="0044585D" w:rsidRDefault="0036683F" w:rsidP="0036683F">
      <w:pPr>
        <w:rPr>
          <w:szCs w:val="18"/>
        </w:rPr>
      </w:pPr>
      <w:r>
        <w:rPr>
          <w:szCs w:val="18"/>
        </w:rPr>
        <w:t>Solution :-</w:t>
      </w:r>
    </w:p>
    <w:p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Fonts w:ascii="Helvetica" w:hAnsi="Helvetica" w:cs="Helvetica"/>
          <w:sz w:val="18"/>
          <w:szCs w:val="18"/>
        </w:rPr>
        <w:t>The hard disk is a type of magnetic disk. It is also called a fixed disk because it is fixed in the system unit. A hard disk consists of several circular disks called platters sealed inside a container. The container contains a motor to rotate the disk. It also contains an access arm and a read and writes head to read and write data to the disk. The platters are used to store the data. A platter in a hard disk is coated with magnetic material.</w:t>
      </w:r>
    </w:p>
    <w:p w:rsidR="00F15BA0" w:rsidRDefault="00F15BA0" w:rsidP="00F15BA0">
      <w:pPr>
        <w:rPr>
          <w:rFonts w:ascii="Times New Roman" w:hAnsi="Times New Roman" w:cs="Times New Roman"/>
          <w:sz w:val="24"/>
          <w:szCs w:val="24"/>
        </w:rPr>
      </w:pPr>
      <w:r>
        <w:rPr>
          <w:noProof/>
          <w:lang w:bidi="mr-IN"/>
        </w:rPr>
        <w:drawing>
          <wp:inline distT="0" distB="0" distL="0" distR="0">
            <wp:extent cx="5181600" cy="2840355"/>
            <wp:effectExtent l="19050" t="0" r="0" b="0"/>
            <wp:docPr id="2" name="Picture 5" descr="hard disk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 disk parts"/>
                    <pic:cNvPicPr>
                      <a:picLocks noChangeAspect="1" noChangeArrowheads="1"/>
                    </pic:cNvPicPr>
                  </pic:nvPicPr>
                  <pic:blipFill>
                    <a:blip r:embed="rId6"/>
                    <a:srcRect/>
                    <a:stretch>
                      <a:fillRect/>
                    </a:stretch>
                  </pic:blipFill>
                  <pic:spPr bwMode="auto">
                    <a:xfrm>
                      <a:off x="0" y="0"/>
                      <a:ext cx="5181600" cy="2840355"/>
                    </a:xfrm>
                    <a:prstGeom prst="rect">
                      <a:avLst/>
                    </a:prstGeom>
                    <a:noFill/>
                    <a:ln w="9525">
                      <a:noFill/>
                      <a:miter lim="800000"/>
                      <a:headEnd/>
                      <a:tailEnd/>
                    </a:ln>
                  </pic:spPr>
                </pic:pic>
              </a:graphicData>
            </a:graphic>
          </wp:inline>
        </w:drawing>
      </w:r>
    </w:p>
    <w:p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Fonts w:ascii="Helvetica" w:hAnsi="Helvetica" w:cs="Helvetica"/>
          <w:sz w:val="18"/>
          <w:szCs w:val="18"/>
        </w:rPr>
        <w:t>The hard disk used in computers spin at the speed of 5400 to 15000 revolutions per minute. The speed at which the disk spins is a major factor in its overall performance. The high rotational speed allows more data to be recorded on the disk surface.</w:t>
      </w:r>
    </w:p>
    <w:p w:rsidR="00F15BA0" w:rsidRDefault="00F15BA0" w:rsidP="00F15BA0">
      <w:pPr>
        <w:pStyle w:val="Heading2"/>
        <w:spacing w:before="218" w:beforeAutospacing="0" w:after="109" w:afterAutospacing="0"/>
        <w:rPr>
          <w:rFonts w:ascii="Helvetica" w:hAnsi="Helvetica" w:cs="Helvetica"/>
        </w:rPr>
      </w:pPr>
      <w:r>
        <w:rPr>
          <w:rFonts w:ascii="Helvetica" w:hAnsi="Helvetica" w:cs="Helvetica"/>
        </w:rPr>
        <w:t>Characteristics of Hard Disk</w:t>
      </w:r>
    </w:p>
    <w:p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    </w:t>
      </w:r>
      <w:r>
        <w:rPr>
          <w:rFonts w:ascii="Helvetica" w:hAnsi="Helvetica" w:cs="Helvetica"/>
          <w:sz w:val="18"/>
          <w:szCs w:val="18"/>
        </w:rPr>
        <w:t>Some important characteristics of the hard disk are as follows:</w:t>
      </w:r>
    </w:p>
    <w:p w:rsidR="00F15BA0" w:rsidRDefault="00F15BA0" w:rsidP="002800FE">
      <w:pPr>
        <w:numPr>
          <w:ilvl w:val="0"/>
          <w:numId w:val="1"/>
        </w:numPr>
        <w:shd w:val="clear" w:color="auto" w:fill="FFFFFF"/>
        <w:spacing w:before="100" w:beforeAutospacing="1" w:after="100" w:afterAutospacing="1" w:line="240" w:lineRule="auto"/>
        <w:rPr>
          <w:rFonts w:ascii="Times New Roman" w:hAnsi="Times New Roman" w:cs="Times New Roman"/>
          <w:color w:val="333333"/>
          <w:sz w:val="24"/>
          <w:szCs w:val="24"/>
        </w:rPr>
      </w:pPr>
      <w:r>
        <w:rPr>
          <w:color w:val="333333"/>
        </w:rPr>
        <w:t>The hard disk provides a large storage capacity. The capacity of a personal computer hard disk is from 160 GB to 2TB and more.</w:t>
      </w:r>
    </w:p>
    <w:p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It is much faster than the floppy disk.</w:t>
      </w:r>
    </w:p>
    <w:p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It is the primary media for storing data and programs.</w:t>
      </w:r>
    </w:p>
    <w:p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It is more reliable than a floppy disk.</w:t>
      </w:r>
    </w:p>
    <w:p w:rsidR="00F15BA0" w:rsidRDefault="00F15BA0" w:rsidP="002800FE">
      <w:pPr>
        <w:numPr>
          <w:ilvl w:val="0"/>
          <w:numId w:val="1"/>
        </w:numPr>
        <w:shd w:val="clear" w:color="auto" w:fill="FFFFFF"/>
        <w:spacing w:before="100" w:beforeAutospacing="1" w:after="100" w:afterAutospacing="1" w:line="240" w:lineRule="auto"/>
        <w:rPr>
          <w:color w:val="333333"/>
        </w:rPr>
      </w:pPr>
      <w:r>
        <w:rPr>
          <w:color w:val="333333"/>
        </w:rPr>
        <w:t>Data stored on the hard disk is safer than the floppy disk.</w:t>
      </w:r>
    </w:p>
    <w:p w:rsidR="00F15BA0" w:rsidRDefault="00F15BA0" w:rsidP="00F15BA0">
      <w:pPr>
        <w:shd w:val="clear" w:color="auto" w:fill="FFFFFF"/>
        <w:rPr>
          <w:rFonts w:ascii="Helvetica" w:hAnsi="Helvetica" w:cs="Helvetica"/>
          <w:color w:val="333333"/>
          <w:sz w:val="18"/>
          <w:szCs w:val="18"/>
        </w:rPr>
      </w:pPr>
      <w:r>
        <w:rPr>
          <w:rFonts w:ascii="Helvetica" w:hAnsi="Helvetica" w:cs="Helvetica"/>
          <w:noProof/>
          <w:color w:val="333333"/>
          <w:sz w:val="18"/>
          <w:szCs w:val="18"/>
          <w:lang w:bidi="mr-IN"/>
        </w:rPr>
        <w:lastRenderedPageBreak/>
        <w:drawing>
          <wp:inline distT="0" distB="0" distL="0" distR="0">
            <wp:extent cx="4572000" cy="3429000"/>
            <wp:effectExtent l="19050" t="0" r="0" b="0"/>
            <wp:docPr id="1" name="Picture 6" descr="https://i.ytimg.com/vi/NtPc0jI21i0/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ytimg.com/vi/NtPc0jI21i0/hqdefault.jpg"/>
                    <pic:cNvPicPr>
                      <a:picLocks noChangeAspect="1" noChangeArrowheads="1"/>
                    </pic:cNvPicPr>
                  </pic:nvPicPr>
                  <pic:blipFill>
                    <a:blip r:embed="rId7"/>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 Hard disk performance</w:t>
      </w:r>
    </w:p>
    <w:p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       </w:t>
      </w:r>
      <w:r>
        <w:rPr>
          <w:rFonts w:ascii="Helvetica" w:hAnsi="Helvetica" w:cs="Helvetica"/>
          <w:sz w:val="18"/>
          <w:szCs w:val="18"/>
        </w:rPr>
        <w:t>The following factors affect the performance of the hard disk:</w:t>
      </w:r>
    </w:p>
    <w:p w:rsidR="00F15BA0" w:rsidRDefault="00F15BA0" w:rsidP="00F15BA0">
      <w:pPr>
        <w:pStyle w:val="NormalWeb"/>
        <w:shd w:val="clear" w:color="auto" w:fill="FFFFFF"/>
        <w:spacing w:before="0" w:beforeAutospacing="0" w:after="109" w:afterAutospacing="0"/>
        <w:rPr>
          <w:rFonts w:ascii="Helvetica" w:hAnsi="Helvetica" w:cs="Helvetica"/>
          <w:sz w:val="18"/>
          <w:szCs w:val="18"/>
        </w:rPr>
      </w:pPr>
      <w:r>
        <w:rPr>
          <w:rStyle w:val="Strong"/>
          <w:rFonts w:ascii="Helvetica" w:hAnsi="Helvetica" w:cs="Helvetica"/>
          <w:sz w:val="18"/>
          <w:szCs w:val="18"/>
        </w:rPr>
        <w:t>Seek time: </w:t>
      </w:r>
      <w:r>
        <w:rPr>
          <w:rFonts w:ascii="Helvetica" w:hAnsi="Helvetica" w:cs="Helvetica"/>
          <w:sz w:val="18"/>
          <w:szCs w:val="18"/>
        </w:rPr>
        <w:t> it is also called positioning performance. It is the time required by reading and writes head to the correct location on the disk.it is often used with rotational speed to compare the performance of hard drives. It is measured in milliseconds.</w:t>
      </w:r>
    </w:p>
    <w:p w:rsidR="00F15BA0" w:rsidRDefault="00F15BA0" w:rsidP="00F15BA0">
      <w:pPr>
        <w:pStyle w:val="NormalWeb"/>
        <w:shd w:val="clear" w:color="auto" w:fill="FFFFFF"/>
        <w:spacing w:before="0" w:beforeAutospacing="0" w:after="109" w:afterAutospacing="0"/>
        <w:rPr>
          <w:ins w:id="0" w:author="Unknown"/>
          <w:rFonts w:ascii="Helvetica" w:hAnsi="Helvetica" w:cs="Helvetica"/>
          <w:sz w:val="18"/>
          <w:szCs w:val="18"/>
        </w:rPr>
      </w:pPr>
      <w:ins w:id="1" w:author="Unknown">
        <w:r>
          <w:rPr>
            <w:rStyle w:val="Strong"/>
            <w:rFonts w:ascii="Helvetica" w:hAnsi="Helvetica" w:cs="Helvetica"/>
            <w:sz w:val="18"/>
            <w:szCs w:val="18"/>
          </w:rPr>
          <w:t>Spindle speed:</w:t>
        </w:r>
        <w:r>
          <w:rPr>
            <w:rFonts w:ascii="Helvetica" w:hAnsi="Helvetica" w:cs="Helvetica"/>
            <w:sz w:val="18"/>
            <w:szCs w:val="18"/>
          </w:rPr>
          <w:t> it is also called transfer performance. It is the speed at which the driver transfers the data.</w:t>
        </w:r>
      </w:ins>
    </w:p>
    <w:p w:rsidR="00F15BA0" w:rsidRDefault="00F15BA0" w:rsidP="00F15BA0">
      <w:pPr>
        <w:pStyle w:val="NormalWeb"/>
        <w:shd w:val="clear" w:color="auto" w:fill="FFFFFF"/>
        <w:spacing w:before="0" w:beforeAutospacing="0" w:after="109" w:afterAutospacing="0"/>
        <w:rPr>
          <w:ins w:id="2" w:author="Unknown"/>
          <w:rFonts w:ascii="Helvetica" w:hAnsi="Helvetica" w:cs="Helvetica"/>
          <w:sz w:val="18"/>
          <w:szCs w:val="18"/>
        </w:rPr>
      </w:pPr>
      <w:ins w:id="3" w:author="Unknown">
        <w:r>
          <w:rPr>
            <w:rStyle w:val="Strong"/>
            <w:rFonts w:ascii="Helvetica" w:hAnsi="Helvetica" w:cs="Helvetica"/>
            <w:sz w:val="18"/>
            <w:szCs w:val="18"/>
          </w:rPr>
          <w:t>Latency: </w:t>
        </w:r>
        <w:r>
          <w:rPr>
            <w:rFonts w:ascii="Helvetica" w:hAnsi="Helvetica" w:cs="Helvetica"/>
            <w:sz w:val="18"/>
            <w:szCs w:val="18"/>
          </w:rPr>
          <w:t>it is the time required by the spinning platter to bring the desired data to read and write head.</w:t>
        </w:r>
      </w:ins>
    </w:p>
    <w:p w:rsidR="00F15BA0" w:rsidRDefault="00F15BA0" w:rsidP="00F15BA0">
      <w:pPr>
        <w:pStyle w:val="NormalWeb"/>
        <w:shd w:val="clear" w:color="auto" w:fill="FFFFFF"/>
        <w:spacing w:before="0" w:beforeAutospacing="0" w:after="109" w:afterAutospacing="0"/>
        <w:rPr>
          <w:ins w:id="4" w:author="Unknown"/>
          <w:rFonts w:ascii="Helvetica" w:hAnsi="Helvetica" w:cs="Helvetica"/>
          <w:sz w:val="18"/>
          <w:szCs w:val="18"/>
        </w:rPr>
      </w:pPr>
      <w:ins w:id="5" w:author="Unknown">
        <w:r>
          <w:rPr>
            <w:rStyle w:val="Strong"/>
            <w:rFonts w:ascii="Helvetica" w:hAnsi="Helvetica" w:cs="Helvetica"/>
            <w:sz w:val="18"/>
            <w:szCs w:val="18"/>
          </w:rPr>
          <w:t>External and Removable Hard Disks</w:t>
        </w:r>
      </w:ins>
    </w:p>
    <w:p w:rsidR="00F15BA0" w:rsidRDefault="00F15BA0" w:rsidP="00F15BA0">
      <w:pPr>
        <w:pStyle w:val="NormalWeb"/>
        <w:shd w:val="clear" w:color="auto" w:fill="FFFFFF"/>
        <w:spacing w:before="0" w:beforeAutospacing="0" w:after="109" w:afterAutospacing="0"/>
        <w:rPr>
          <w:ins w:id="6" w:author="Unknown"/>
          <w:rFonts w:ascii="Helvetica" w:hAnsi="Helvetica" w:cs="Helvetica"/>
          <w:sz w:val="18"/>
          <w:szCs w:val="18"/>
        </w:rPr>
      </w:pPr>
      <w:ins w:id="7" w:author="Unknown">
        <w:r>
          <w:rPr>
            <w:rStyle w:val="Strong"/>
            <w:rFonts w:ascii="Helvetica" w:hAnsi="Helvetica" w:cs="Helvetica"/>
            <w:sz w:val="18"/>
            <w:szCs w:val="18"/>
          </w:rPr>
          <w:t>      </w:t>
        </w:r>
        <w:r>
          <w:rPr>
            <w:rFonts w:ascii="Helvetica" w:hAnsi="Helvetica" w:cs="Helvetica"/>
            <w:sz w:val="18"/>
            <w:szCs w:val="18"/>
          </w:rPr>
          <w:t>An external hard disk is a separate hard disk that is connected to the USB port on the CPU. Some hard disks can also communicate with the system unit wirelessly.</w:t>
        </w:r>
      </w:ins>
    </w:p>
    <w:p w:rsidR="00F15BA0" w:rsidRDefault="00F15BA0" w:rsidP="00F15BA0">
      <w:pPr>
        <w:pStyle w:val="NormalWeb"/>
        <w:shd w:val="clear" w:color="auto" w:fill="FFFFFF"/>
        <w:spacing w:before="0" w:beforeAutospacing="0" w:after="109" w:afterAutospacing="0"/>
        <w:rPr>
          <w:ins w:id="8" w:author="Unknown"/>
          <w:rFonts w:ascii="Helvetica" w:hAnsi="Helvetica" w:cs="Helvetica"/>
          <w:sz w:val="18"/>
          <w:szCs w:val="18"/>
        </w:rPr>
      </w:pPr>
      <w:ins w:id="9" w:author="Unknown">
        <w:r>
          <w:rPr>
            <w:rFonts w:ascii="Helvetica" w:hAnsi="Helvetica" w:cs="Helvetica"/>
            <w:sz w:val="18"/>
            <w:szCs w:val="18"/>
          </w:rPr>
          <w:t>A remove able hard disk is a type of hard disk that can be connected to the system unit using the USB port or firewire port.</w:t>
        </w:r>
      </w:ins>
    </w:p>
    <w:p w:rsidR="00F15BA0" w:rsidRDefault="00F15BA0" w:rsidP="00F15BA0">
      <w:pPr>
        <w:pStyle w:val="NormalWeb"/>
        <w:shd w:val="clear" w:color="auto" w:fill="FFFFFF"/>
        <w:spacing w:before="0" w:beforeAutospacing="0" w:after="109" w:afterAutospacing="0"/>
        <w:rPr>
          <w:ins w:id="10" w:author="Unknown"/>
          <w:rFonts w:ascii="Helvetica" w:hAnsi="Helvetica" w:cs="Helvetica"/>
          <w:sz w:val="18"/>
          <w:szCs w:val="18"/>
        </w:rPr>
      </w:pPr>
      <w:ins w:id="11" w:author="Unknown">
        <w:r>
          <w:rPr>
            <w:rFonts w:ascii="Helvetica" w:hAnsi="Helvetica" w:cs="Helvetica"/>
            <w:sz w:val="18"/>
            <w:szCs w:val="18"/>
          </w:rPr>
          <w:t>There are some advantages to removable hard disks as follows:</w:t>
        </w:r>
      </w:ins>
    </w:p>
    <w:p w:rsidR="00F15BA0" w:rsidRDefault="00F15BA0" w:rsidP="002800FE">
      <w:pPr>
        <w:numPr>
          <w:ilvl w:val="0"/>
          <w:numId w:val="2"/>
        </w:numPr>
        <w:shd w:val="clear" w:color="auto" w:fill="FFFFFF"/>
        <w:spacing w:before="100" w:beforeAutospacing="1" w:after="100" w:afterAutospacing="1" w:line="240" w:lineRule="auto"/>
        <w:rPr>
          <w:ins w:id="12" w:author="Unknown"/>
          <w:rFonts w:ascii="Times New Roman" w:hAnsi="Times New Roman" w:cs="Times New Roman"/>
          <w:color w:val="333333"/>
          <w:sz w:val="24"/>
          <w:szCs w:val="24"/>
        </w:rPr>
      </w:pPr>
      <w:ins w:id="13" w:author="Unknown">
        <w:r>
          <w:rPr>
            <w:color w:val="333333"/>
          </w:rPr>
          <w:t>These can be used to transfer a large number of files from one place to another place.</w:t>
        </w:r>
      </w:ins>
    </w:p>
    <w:p w:rsidR="00F15BA0" w:rsidRDefault="00F15BA0" w:rsidP="002800FE">
      <w:pPr>
        <w:numPr>
          <w:ilvl w:val="0"/>
          <w:numId w:val="2"/>
        </w:numPr>
        <w:shd w:val="clear" w:color="auto" w:fill="FFFFFF"/>
        <w:spacing w:before="100" w:beforeAutospacing="1" w:after="100" w:afterAutospacing="1" w:line="240" w:lineRule="auto"/>
        <w:rPr>
          <w:ins w:id="14" w:author="Unknown"/>
          <w:color w:val="333333"/>
        </w:rPr>
      </w:pPr>
      <w:ins w:id="15" w:author="Unknown">
        <w:r>
          <w:rPr>
            <w:color w:val="333333"/>
          </w:rPr>
          <w:t>These can be used to back up important files.</w:t>
        </w:r>
      </w:ins>
    </w:p>
    <w:p w:rsidR="00F15BA0" w:rsidRDefault="00F15BA0" w:rsidP="002800FE">
      <w:pPr>
        <w:numPr>
          <w:ilvl w:val="0"/>
          <w:numId w:val="2"/>
        </w:numPr>
        <w:shd w:val="clear" w:color="auto" w:fill="FFFFFF"/>
        <w:spacing w:before="100" w:beforeAutospacing="1" w:after="100" w:afterAutospacing="1" w:line="240" w:lineRule="auto"/>
        <w:rPr>
          <w:ins w:id="16" w:author="Unknown"/>
          <w:color w:val="333333"/>
        </w:rPr>
      </w:pPr>
      <w:ins w:id="17" w:author="Unknown">
        <w:r>
          <w:rPr>
            <w:color w:val="333333"/>
          </w:rPr>
          <w:t>These can be used to store a large number of audio, and video.</w:t>
        </w:r>
      </w:ins>
    </w:p>
    <w:p w:rsidR="00F15BA0" w:rsidRDefault="00F15BA0" w:rsidP="00F15BA0">
      <w:pPr>
        <w:pStyle w:val="Heading2"/>
        <w:spacing w:before="218" w:beforeAutospacing="0" w:after="109" w:afterAutospacing="0"/>
        <w:rPr>
          <w:ins w:id="18" w:author="Unknown"/>
          <w:rFonts w:ascii="Helvetica" w:hAnsi="Helvetica" w:cs="Helvetica"/>
        </w:rPr>
      </w:pPr>
      <w:ins w:id="19" w:author="Unknown">
        <w:r>
          <w:rPr>
            <w:rStyle w:val="Strong"/>
            <w:rFonts w:ascii="Helvetica" w:hAnsi="Helvetica" w:cs="Helvetica"/>
            <w:b/>
            <w:bCs/>
          </w:rPr>
          <w:t>Miniature hard disks</w:t>
        </w:r>
      </w:ins>
    </w:p>
    <w:p w:rsidR="00F15BA0" w:rsidRDefault="00F15BA0" w:rsidP="00F15BA0">
      <w:pPr>
        <w:pStyle w:val="NormalWeb"/>
        <w:shd w:val="clear" w:color="auto" w:fill="FFFFFF"/>
        <w:spacing w:before="0" w:beforeAutospacing="0" w:after="109" w:afterAutospacing="0"/>
        <w:rPr>
          <w:ins w:id="20" w:author="Unknown"/>
          <w:rFonts w:ascii="Helvetica" w:hAnsi="Helvetica" w:cs="Helvetica"/>
          <w:sz w:val="18"/>
          <w:szCs w:val="18"/>
        </w:rPr>
      </w:pPr>
      <w:ins w:id="21" w:author="Unknown">
        <w:r>
          <w:rPr>
            <w:rStyle w:val="Strong"/>
            <w:rFonts w:ascii="Helvetica" w:hAnsi="Helvetica" w:cs="Helvetica"/>
            <w:sz w:val="18"/>
            <w:szCs w:val="18"/>
          </w:rPr>
          <w:t>      </w:t>
        </w:r>
        <w:r>
          <w:rPr>
            <w:rFonts w:ascii="Helvetica" w:hAnsi="Helvetica" w:cs="Helvetica"/>
            <w:sz w:val="18"/>
            <w:szCs w:val="18"/>
          </w:rPr>
          <w:t>These disks are very small hard disks. These disks are available in a different size. The devices such as portable and smartphones have miniature hard disks. These</w:t>
        </w:r>
      </w:ins>
    </w:p>
    <w:p w:rsidR="00F15BA0" w:rsidRDefault="00F15BA0" w:rsidP="00F15BA0">
      <w:pPr>
        <w:pStyle w:val="NormalWeb"/>
        <w:shd w:val="clear" w:color="auto" w:fill="FFFFFF"/>
        <w:spacing w:before="0" w:beforeAutospacing="0" w:after="109" w:afterAutospacing="0"/>
        <w:rPr>
          <w:ins w:id="22" w:author="Unknown"/>
          <w:rFonts w:ascii="Helvetica" w:hAnsi="Helvetica" w:cs="Helvetica"/>
          <w:sz w:val="18"/>
          <w:szCs w:val="18"/>
        </w:rPr>
      </w:pPr>
      <w:ins w:id="23" w:author="Unknown">
        <w:r>
          <w:rPr>
            <w:rFonts w:ascii="Helvetica" w:hAnsi="Helvetica" w:cs="Helvetica"/>
            <w:sz w:val="18"/>
            <w:szCs w:val="18"/>
          </w:rPr>
          <w:t>It provides more storage capacity than flash memory.       </w:t>
        </w:r>
      </w:ins>
    </w:p>
    <w:p w:rsidR="00F15BA0" w:rsidRDefault="00F15BA0" w:rsidP="00F15BA0">
      <w:pPr>
        <w:pStyle w:val="Heading2"/>
        <w:spacing w:before="218" w:beforeAutospacing="0" w:after="109" w:afterAutospacing="0"/>
        <w:rPr>
          <w:ins w:id="24" w:author="Unknown"/>
          <w:rFonts w:ascii="Helvetica" w:hAnsi="Helvetica" w:cs="Helvetica"/>
        </w:rPr>
      </w:pPr>
      <w:ins w:id="25" w:author="Unknown">
        <w:r>
          <w:rPr>
            <w:rStyle w:val="Strong"/>
            <w:rFonts w:ascii="Helvetica" w:hAnsi="Helvetica" w:cs="Helvetica"/>
            <w:b/>
            <w:bCs/>
          </w:rPr>
          <w:t>Hard disk controllers</w:t>
        </w:r>
      </w:ins>
    </w:p>
    <w:p w:rsidR="00F15BA0" w:rsidRDefault="00F15BA0" w:rsidP="00F15BA0">
      <w:pPr>
        <w:pStyle w:val="NormalWeb"/>
        <w:shd w:val="clear" w:color="auto" w:fill="FFFFFF"/>
        <w:spacing w:before="0" w:beforeAutospacing="0" w:after="109" w:afterAutospacing="0"/>
        <w:rPr>
          <w:ins w:id="26" w:author="Unknown"/>
          <w:rFonts w:ascii="Helvetica" w:hAnsi="Helvetica" w:cs="Helvetica"/>
          <w:sz w:val="18"/>
          <w:szCs w:val="18"/>
        </w:rPr>
      </w:pPr>
      <w:ins w:id="27" w:author="Unknown">
        <w:r>
          <w:rPr>
            <w:rFonts w:ascii="Helvetica" w:hAnsi="Helvetica" w:cs="Helvetica"/>
            <w:sz w:val="18"/>
            <w:szCs w:val="18"/>
          </w:rPr>
          <w:t>It consists of chips and electronic circuits. It also controls the transfer of data, instructions, and information between system and system unit.</w:t>
        </w:r>
      </w:ins>
    </w:p>
    <w:p w:rsidR="00F15BA0" w:rsidRDefault="00F15BA0" w:rsidP="00F15BA0">
      <w:pPr>
        <w:pStyle w:val="NormalWeb"/>
        <w:shd w:val="clear" w:color="auto" w:fill="FFFFFF"/>
        <w:spacing w:before="0" w:beforeAutospacing="0" w:after="109" w:afterAutospacing="0"/>
        <w:rPr>
          <w:ins w:id="28" w:author="Unknown"/>
          <w:rFonts w:ascii="Helvetica" w:hAnsi="Helvetica" w:cs="Helvetica"/>
          <w:sz w:val="18"/>
          <w:szCs w:val="18"/>
        </w:rPr>
      </w:pPr>
      <w:ins w:id="29" w:author="Unknown">
        <w:r>
          <w:rPr>
            <w:rFonts w:ascii="Helvetica" w:hAnsi="Helvetica" w:cs="Helvetica"/>
            <w:sz w:val="18"/>
            <w:szCs w:val="18"/>
          </w:rPr>
          <w:t>           There are 4 types of hard disk interfaces for personal computer which are as follows:</w:t>
        </w:r>
      </w:ins>
    </w:p>
    <w:p w:rsidR="00F15BA0" w:rsidRDefault="00F15BA0" w:rsidP="00F15BA0">
      <w:pPr>
        <w:pStyle w:val="NormalWeb"/>
        <w:shd w:val="clear" w:color="auto" w:fill="FFFFFF"/>
        <w:spacing w:before="0" w:beforeAutospacing="0" w:after="109" w:afterAutospacing="0"/>
        <w:rPr>
          <w:ins w:id="30" w:author="Unknown"/>
          <w:rFonts w:ascii="Helvetica" w:hAnsi="Helvetica" w:cs="Helvetica"/>
          <w:sz w:val="18"/>
          <w:szCs w:val="18"/>
        </w:rPr>
      </w:pPr>
      <w:ins w:id="31" w:author="Unknown">
        <w:r>
          <w:rPr>
            <w:rStyle w:val="Strong"/>
            <w:rFonts w:ascii="Helvetica" w:hAnsi="Helvetica" w:cs="Helvetica"/>
            <w:sz w:val="18"/>
            <w:szCs w:val="18"/>
          </w:rPr>
          <w:t>1: SATA        </w:t>
        </w:r>
      </w:ins>
    </w:p>
    <w:p w:rsidR="00F15BA0" w:rsidRDefault="00F15BA0" w:rsidP="00F15BA0">
      <w:pPr>
        <w:pStyle w:val="NormalWeb"/>
        <w:shd w:val="clear" w:color="auto" w:fill="FFFFFF"/>
        <w:spacing w:before="0" w:beforeAutospacing="0" w:after="109" w:afterAutospacing="0"/>
        <w:rPr>
          <w:ins w:id="32" w:author="Unknown"/>
          <w:rFonts w:ascii="Helvetica" w:hAnsi="Helvetica" w:cs="Helvetica"/>
          <w:sz w:val="18"/>
          <w:szCs w:val="18"/>
        </w:rPr>
      </w:pPr>
      <w:ins w:id="33" w:author="Unknown">
        <w:r>
          <w:rPr>
            <w:rStyle w:val="Strong"/>
            <w:rFonts w:ascii="Helvetica" w:hAnsi="Helvetica" w:cs="Helvetica"/>
            <w:sz w:val="18"/>
            <w:szCs w:val="18"/>
          </w:rPr>
          <w:lastRenderedPageBreak/>
          <w:t>                  </w:t>
        </w:r>
        <w:r>
          <w:rPr>
            <w:rFonts w:ascii="Helvetica" w:hAnsi="Helvetica" w:cs="Helvetica"/>
            <w:sz w:val="18"/>
            <w:szCs w:val="18"/>
          </w:rPr>
          <w:t>SATA stands for serially advanced technology attachment. It used for serial signals to transfers data, instruction and information. The main advantage of SATA is that cables are thinner, longer and higher. The external hard disks can use the SATA interface that is much faster than USB.</w:t>
        </w:r>
      </w:ins>
    </w:p>
    <w:p w:rsidR="00F15BA0" w:rsidRDefault="00F15BA0" w:rsidP="00F15BA0">
      <w:pPr>
        <w:pStyle w:val="NormalWeb"/>
        <w:shd w:val="clear" w:color="auto" w:fill="FFFFFF"/>
        <w:spacing w:before="0" w:beforeAutospacing="0" w:after="109" w:afterAutospacing="0"/>
        <w:rPr>
          <w:ins w:id="34" w:author="Unknown"/>
          <w:rFonts w:ascii="Helvetica" w:hAnsi="Helvetica" w:cs="Helvetica"/>
          <w:sz w:val="18"/>
          <w:szCs w:val="18"/>
        </w:rPr>
      </w:pPr>
      <w:ins w:id="35" w:author="Unknown">
        <w:r>
          <w:rPr>
            <w:rStyle w:val="Strong"/>
            <w:rFonts w:ascii="Helvetica" w:hAnsi="Helvetica" w:cs="Helvetica"/>
            <w:sz w:val="18"/>
            <w:szCs w:val="18"/>
          </w:rPr>
          <w:t>2: EIDE</w:t>
        </w:r>
      </w:ins>
    </w:p>
    <w:p w:rsidR="00F15BA0" w:rsidRDefault="00F15BA0" w:rsidP="00F15BA0">
      <w:pPr>
        <w:pStyle w:val="NormalWeb"/>
        <w:shd w:val="clear" w:color="auto" w:fill="FFFFFF"/>
        <w:spacing w:before="0" w:beforeAutospacing="0" w:after="109" w:afterAutospacing="0"/>
        <w:rPr>
          <w:ins w:id="36" w:author="Unknown"/>
          <w:rFonts w:ascii="Helvetica" w:hAnsi="Helvetica" w:cs="Helvetica"/>
          <w:sz w:val="18"/>
          <w:szCs w:val="18"/>
        </w:rPr>
      </w:pPr>
      <w:ins w:id="37" w:author="Unknown">
        <w:r>
          <w:rPr>
            <w:rStyle w:val="Strong"/>
            <w:rFonts w:ascii="Helvetica" w:hAnsi="Helvetica" w:cs="Helvetica"/>
            <w:sz w:val="18"/>
            <w:szCs w:val="18"/>
          </w:rPr>
          <w:t>             </w:t>
        </w:r>
        <w:r>
          <w:rPr>
            <w:rFonts w:ascii="Helvetica" w:hAnsi="Helvetica" w:cs="Helvetica"/>
            <w:sz w:val="18"/>
            <w:szCs w:val="18"/>
          </w:rPr>
          <w:t>EIDE stands for Enhanced Integrated Drive Electronics. EIDE is a device interface that used signals parallelly to transfer the instructions and data etc. The approximate data transfer speed of EIDE is up to 133 Mbps.</w:t>
        </w:r>
      </w:ins>
    </w:p>
    <w:p w:rsidR="00F15BA0" w:rsidRDefault="00F15BA0" w:rsidP="00F15BA0">
      <w:pPr>
        <w:pStyle w:val="NormalWeb"/>
        <w:shd w:val="clear" w:color="auto" w:fill="FFFFFF"/>
        <w:spacing w:before="0" w:beforeAutospacing="0" w:after="109" w:afterAutospacing="0"/>
        <w:rPr>
          <w:ins w:id="38" w:author="Unknown"/>
          <w:rFonts w:ascii="Helvetica" w:hAnsi="Helvetica" w:cs="Helvetica"/>
          <w:sz w:val="18"/>
          <w:szCs w:val="18"/>
        </w:rPr>
      </w:pPr>
      <w:ins w:id="39" w:author="Unknown">
        <w:r>
          <w:rPr>
            <w:rStyle w:val="Strong"/>
            <w:rFonts w:ascii="Helvetica" w:hAnsi="Helvetica" w:cs="Helvetica"/>
            <w:sz w:val="18"/>
            <w:szCs w:val="18"/>
          </w:rPr>
          <w:t>3: SCSI</w:t>
        </w:r>
      </w:ins>
    </w:p>
    <w:p w:rsidR="00F15BA0" w:rsidRDefault="00F15BA0" w:rsidP="00F15BA0">
      <w:pPr>
        <w:pStyle w:val="NormalWeb"/>
        <w:shd w:val="clear" w:color="auto" w:fill="FFFFFF"/>
        <w:spacing w:before="0" w:beforeAutospacing="0" w:after="109" w:afterAutospacing="0"/>
        <w:rPr>
          <w:ins w:id="40" w:author="Unknown"/>
          <w:rFonts w:ascii="Helvetica" w:hAnsi="Helvetica" w:cs="Helvetica"/>
          <w:sz w:val="18"/>
          <w:szCs w:val="18"/>
        </w:rPr>
      </w:pPr>
      <w:ins w:id="41" w:author="Unknown">
        <w:r>
          <w:rPr>
            <w:rFonts w:ascii="Helvetica" w:hAnsi="Helvetica" w:cs="Helvetica"/>
            <w:sz w:val="18"/>
            <w:szCs w:val="18"/>
          </w:rPr>
          <w:t>             SCSI stands for Small Computer System Interface. It is used as a parallel signal and cannot support from 8 to 15 devices. SCSI can support hard disks, disk drives, printers, etc.</w:t>
        </w:r>
      </w:ins>
    </w:p>
    <w:p w:rsidR="00F15BA0" w:rsidRDefault="00F15BA0" w:rsidP="00F15BA0">
      <w:pPr>
        <w:pStyle w:val="NormalWeb"/>
        <w:shd w:val="clear" w:color="auto" w:fill="FFFFFF"/>
        <w:spacing w:before="0" w:beforeAutospacing="0" w:after="109" w:afterAutospacing="0"/>
        <w:rPr>
          <w:ins w:id="42" w:author="Unknown"/>
          <w:rFonts w:ascii="Helvetica" w:hAnsi="Helvetica" w:cs="Helvetica"/>
          <w:sz w:val="18"/>
          <w:szCs w:val="18"/>
        </w:rPr>
      </w:pPr>
      <w:ins w:id="43" w:author="Unknown">
        <w:r>
          <w:rPr>
            <w:rStyle w:val="Strong"/>
            <w:rFonts w:ascii="Helvetica" w:hAnsi="Helvetica" w:cs="Helvetica"/>
            <w:sz w:val="18"/>
            <w:szCs w:val="18"/>
          </w:rPr>
          <w:t>4: Disk cache</w:t>
        </w:r>
      </w:ins>
    </w:p>
    <w:p w:rsidR="00F15BA0" w:rsidRDefault="00F15BA0" w:rsidP="00F15BA0">
      <w:pPr>
        <w:pStyle w:val="NormalWeb"/>
        <w:shd w:val="clear" w:color="auto" w:fill="FFFFFF"/>
        <w:spacing w:before="0" w:beforeAutospacing="0" w:after="109" w:afterAutospacing="0"/>
        <w:rPr>
          <w:ins w:id="44" w:author="Unknown"/>
          <w:rFonts w:ascii="Helvetica" w:hAnsi="Helvetica" w:cs="Helvetica"/>
          <w:sz w:val="18"/>
          <w:szCs w:val="18"/>
        </w:rPr>
      </w:pPr>
      <w:ins w:id="45" w:author="Unknown">
        <w:r>
          <w:rPr>
            <w:rFonts w:ascii="Helvetica" w:hAnsi="Helvetica" w:cs="Helvetica"/>
            <w:sz w:val="18"/>
            <w:szCs w:val="18"/>
          </w:rPr>
          <w:t>                      It is used to improve hard disk performance.it is a type of ram program instructions and data that the user is working with. When the CPU needs the information it first looks at the cache from the hard disk and if it doesn’t need the information it retrieves information from the hard disk.</w:t>
        </w:r>
      </w:ins>
    </w:p>
    <w:p w:rsidR="00F15BA0" w:rsidRDefault="00F15BA0" w:rsidP="00F15BA0">
      <w:pPr>
        <w:pStyle w:val="Heading2"/>
        <w:spacing w:before="218" w:beforeAutospacing="0" w:after="109" w:afterAutospacing="0"/>
        <w:rPr>
          <w:ins w:id="46" w:author="Unknown"/>
          <w:rFonts w:ascii="Helvetica" w:hAnsi="Helvetica" w:cs="Helvetica"/>
        </w:rPr>
      </w:pPr>
      <w:ins w:id="47" w:author="Unknown">
        <w:r>
          <w:rPr>
            <w:rFonts w:ascii="Helvetica" w:hAnsi="Helvetica" w:cs="Helvetica"/>
          </w:rPr>
          <w:t>Difference between SATA and HDD</w:t>
        </w:r>
      </w:ins>
    </w:p>
    <w:p w:rsidR="00F15BA0" w:rsidRDefault="00F15BA0" w:rsidP="00F15BA0">
      <w:pPr>
        <w:pStyle w:val="Heading3"/>
        <w:spacing w:before="218" w:after="109"/>
        <w:rPr>
          <w:ins w:id="48" w:author="Unknown"/>
          <w:rFonts w:ascii="Helvetica" w:hAnsi="Helvetica" w:cs="Helvetica"/>
        </w:rPr>
      </w:pPr>
      <w:ins w:id="49" w:author="Unknown">
        <w:r>
          <w:rPr>
            <w:rFonts w:ascii="Helvetica" w:hAnsi="Helvetica" w:cs="Helvetica"/>
          </w:rPr>
          <w:t>What is SATA?</w:t>
        </w:r>
      </w:ins>
    </w:p>
    <w:p w:rsidR="00F15BA0" w:rsidRDefault="00F15BA0" w:rsidP="00F15BA0">
      <w:pPr>
        <w:pStyle w:val="NormalWeb"/>
        <w:shd w:val="clear" w:color="auto" w:fill="FFFFFF"/>
        <w:spacing w:before="0" w:beforeAutospacing="0" w:after="109" w:afterAutospacing="0"/>
        <w:rPr>
          <w:ins w:id="50" w:author="Unknown"/>
          <w:rFonts w:ascii="Helvetica" w:hAnsi="Helvetica" w:cs="Helvetica"/>
          <w:sz w:val="18"/>
          <w:szCs w:val="18"/>
        </w:rPr>
      </w:pPr>
      <w:ins w:id="51" w:author="Unknown">
        <w:r>
          <w:rPr>
            <w:rFonts w:ascii="Helvetica" w:hAnsi="Helvetica" w:cs="Helvetica"/>
            <w:sz w:val="18"/>
            <w:szCs w:val="18"/>
          </w:rPr>
          <w:t>SATA stands for Serial Advanced Technology Attachment. SATA is used for transferring data from hard disk drives to computer systems. SATA is a point of interface for communication with other storage devices like disk drives, optical drives, SSD etc. The cables of SATA are thinner and flexible.SATA has many advantages over the hard drive.</w:t>
        </w:r>
      </w:ins>
    </w:p>
    <w:p w:rsidR="00F15BA0" w:rsidRDefault="00F15BA0" w:rsidP="00F15BA0">
      <w:pPr>
        <w:pStyle w:val="Heading3"/>
        <w:spacing w:before="218" w:after="109"/>
        <w:rPr>
          <w:ins w:id="52" w:author="Unknown"/>
          <w:rFonts w:ascii="Helvetica" w:hAnsi="Helvetica" w:cs="Helvetica"/>
          <w:sz w:val="27"/>
          <w:szCs w:val="27"/>
        </w:rPr>
      </w:pPr>
      <w:ins w:id="53" w:author="Unknown">
        <w:r>
          <w:rPr>
            <w:rFonts w:ascii="Helvetica" w:hAnsi="Helvetica" w:cs="Helvetica"/>
          </w:rPr>
          <w:t>Advantage of SATA</w:t>
        </w:r>
      </w:ins>
    </w:p>
    <w:p w:rsidR="00F15BA0" w:rsidRDefault="00F15BA0" w:rsidP="002800FE">
      <w:pPr>
        <w:numPr>
          <w:ilvl w:val="0"/>
          <w:numId w:val="3"/>
        </w:numPr>
        <w:shd w:val="clear" w:color="auto" w:fill="FFFFFF"/>
        <w:spacing w:before="100" w:beforeAutospacing="1" w:after="100" w:afterAutospacing="1" w:line="240" w:lineRule="auto"/>
        <w:rPr>
          <w:ins w:id="54" w:author="Unknown"/>
          <w:rFonts w:ascii="Times New Roman" w:hAnsi="Times New Roman" w:cs="Times New Roman"/>
          <w:color w:val="333333"/>
        </w:rPr>
      </w:pPr>
      <w:ins w:id="55" w:author="Unknown">
        <w:r>
          <w:rPr>
            <w:color w:val="333333"/>
          </w:rPr>
          <w:t>SATA Cables are flexible and thinner</w:t>
        </w:r>
      </w:ins>
    </w:p>
    <w:p w:rsidR="00F15BA0" w:rsidRDefault="00F15BA0" w:rsidP="002800FE">
      <w:pPr>
        <w:numPr>
          <w:ilvl w:val="0"/>
          <w:numId w:val="3"/>
        </w:numPr>
        <w:shd w:val="clear" w:color="auto" w:fill="FFFFFF"/>
        <w:spacing w:before="100" w:beforeAutospacing="1" w:after="100" w:afterAutospacing="1" w:line="240" w:lineRule="auto"/>
        <w:rPr>
          <w:ins w:id="56" w:author="Unknown"/>
          <w:color w:val="333333"/>
        </w:rPr>
      </w:pPr>
      <w:ins w:id="57" w:author="Unknown">
        <w:r>
          <w:rPr>
            <w:color w:val="333333"/>
          </w:rPr>
          <w:t>The transfer rate of SATA is very high than HHD.</w:t>
        </w:r>
      </w:ins>
    </w:p>
    <w:p w:rsidR="00F15BA0" w:rsidRDefault="00F15BA0" w:rsidP="002800FE">
      <w:pPr>
        <w:numPr>
          <w:ilvl w:val="0"/>
          <w:numId w:val="3"/>
        </w:numPr>
        <w:shd w:val="clear" w:color="auto" w:fill="FFFFFF"/>
        <w:spacing w:before="100" w:beforeAutospacing="1" w:after="100" w:afterAutospacing="1" w:line="240" w:lineRule="auto"/>
        <w:rPr>
          <w:ins w:id="58" w:author="Unknown"/>
          <w:color w:val="333333"/>
        </w:rPr>
      </w:pPr>
      <w:ins w:id="59" w:author="Unknown">
        <w:r>
          <w:rPr>
            <w:color w:val="333333"/>
          </w:rPr>
          <w:t>It is very easy to manage cables length.</w:t>
        </w:r>
      </w:ins>
    </w:p>
    <w:p w:rsidR="00F15BA0" w:rsidRDefault="00F15BA0" w:rsidP="002800FE">
      <w:pPr>
        <w:numPr>
          <w:ilvl w:val="0"/>
          <w:numId w:val="3"/>
        </w:numPr>
        <w:shd w:val="clear" w:color="auto" w:fill="FFFFFF"/>
        <w:spacing w:before="100" w:beforeAutospacing="1" w:after="100" w:afterAutospacing="1" w:line="240" w:lineRule="auto"/>
        <w:rPr>
          <w:ins w:id="60" w:author="Unknown"/>
          <w:color w:val="333333"/>
        </w:rPr>
      </w:pPr>
      <w:ins w:id="61" w:author="Unknown">
        <w:r>
          <w:rPr>
            <w:color w:val="333333"/>
          </w:rPr>
          <w:t>SATA manages RAID in an efficient way.</w:t>
        </w:r>
      </w:ins>
    </w:p>
    <w:p w:rsidR="00F15BA0" w:rsidRDefault="00F15BA0" w:rsidP="002800FE">
      <w:pPr>
        <w:numPr>
          <w:ilvl w:val="0"/>
          <w:numId w:val="3"/>
        </w:numPr>
        <w:shd w:val="clear" w:color="auto" w:fill="FFFFFF"/>
        <w:spacing w:before="100" w:beforeAutospacing="1" w:after="100" w:afterAutospacing="1" w:line="240" w:lineRule="auto"/>
        <w:rPr>
          <w:ins w:id="62" w:author="Unknown"/>
          <w:color w:val="333333"/>
        </w:rPr>
      </w:pPr>
      <w:ins w:id="63" w:author="Unknown">
        <w:r>
          <w:rPr>
            <w:color w:val="333333"/>
          </w:rPr>
          <w:t>It provides an internal-external interface.</w:t>
        </w:r>
      </w:ins>
    </w:p>
    <w:p w:rsidR="00F15BA0" w:rsidRDefault="00F15BA0" w:rsidP="002800FE">
      <w:pPr>
        <w:numPr>
          <w:ilvl w:val="0"/>
          <w:numId w:val="3"/>
        </w:numPr>
        <w:shd w:val="clear" w:color="auto" w:fill="FFFFFF"/>
        <w:spacing w:before="100" w:beforeAutospacing="1" w:after="100" w:afterAutospacing="1" w:line="240" w:lineRule="auto"/>
        <w:rPr>
          <w:ins w:id="64" w:author="Unknown"/>
          <w:color w:val="333333"/>
        </w:rPr>
      </w:pPr>
      <w:ins w:id="65" w:author="Unknown">
        <w:r>
          <w:rPr>
            <w:color w:val="333333"/>
          </w:rPr>
          <w:t>It is equipped with NCQ (Native Command Queuing)</w:t>
        </w:r>
      </w:ins>
    </w:p>
    <w:p w:rsidR="00F15BA0" w:rsidRDefault="00F15BA0" w:rsidP="00F15BA0">
      <w:pPr>
        <w:pStyle w:val="NormalWeb"/>
        <w:shd w:val="clear" w:color="auto" w:fill="FFFFFF"/>
        <w:spacing w:before="0" w:beforeAutospacing="0" w:after="109" w:afterAutospacing="0"/>
        <w:rPr>
          <w:ins w:id="66" w:author="Unknown"/>
          <w:rFonts w:ascii="Helvetica" w:hAnsi="Helvetica" w:cs="Helvetica"/>
          <w:sz w:val="18"/>
          <w:szCs w:val="18"/>
        </w:rPr>
      </w:pPr>
      <w:ins w:id="67" w:author="Unknown">
        <w:r>
          <w:rPr>
            <w:rFonts w:ascii="Helvetica" w:hAnsi="Helvetica" w:cs="Helvetica"/>
            <w:sz w:val="18"/>
            <w:szCs w:val="18"/>
          </w:rPr>
          <w:t>SATA does not have jumper cables and due to this no fussing with Master/slave/cable select setting</w:t>
        </w:r>
      </w:ins>
    </w:p>
    <w:p w:rsidR="00F15BA0" w:rsidRDefault="00F15BA0" w:rsidP="00F15BA0">
      <w:pPr>
        <w:pStyle w:val="Heading3"/>
        <w:spacing w:before="218" w:after="109"/>
        <w:rPr>
          <w:ins w:id="68" w:author="Unknown"/>
          <w:rFonts w:ascii="Helvetica" w:hAnsi="Helvetica" w:cs="Helvetica"/>
          <w:sz w:val="27"/>
          <w:szCs w:val="27"/>
        </w:rPr>
      </w:pPr>
      <w:ins w:id="69" w:author="Unknown">
        <w:r>
          <w:rPr>
            <w:rFonts w:ascii="Helvetica" w:hAnsi="Helvetica" w:cs="Helvetica"/>
          </w:rPr>
          <w:t>Disadvantages of SATA</w:t>
        </w:r>
      </w:ins>
    </w:p>
    <w:p w:rsidR="00F15BA0" w:rsidRDefault="00F15BA0" w:rsidP="002800FE">
      <w:pPr>
        <w:numPr>
          <w:ilvl w:val="0"/>
          <w:numId w:val="4"/>
        </w:numPr>
        <w:shd w:val="clear" w:color="auto" w:fill="FFFFFF"/>
        <w:spacing w:before="100" w:beforeAutospacing="1" w:after="100" w:afterAutospacing="1" w:line="240" w:lineRule="auto"/>
        <w:rPr>
          <w:ins w:id="70" w:author="Unknown"/>
          <w:rFonts w:ascii="Times New Roman" w:hAnsi="Times New Roman" w:cs="Times New Roman"/>
          <w:color w:val="333333"/>
        </w:rPr>
      </w:pPr>
      <w:ins w:id="71" w:author="Unknown">
        <w:r>
          <w:rPr>
            <w:color w:val="333333"/>
          </w:rPr>
          <w:t>Sate drives can be used only in an IDE.</w:t>
        </w:r>
      </w:ins>
    </w:p>
    <w:p w:rsidR="00F15BA0" w:rsidRDefault="00F15BA0" w:rsidP="002800FE">
      <w:pPr>
        <w:numPr>
          <w:ilvl w:val="0"/>
          <w:numId w:val="4"/>
        </w:numPr>
        <w:shd w:val="clear" w:color="auto" w:fill="FFFFFF"/>
        <w:spacing w:before="100" w:beforeAutospacing="1" w:after="100" w:afterAutospacing="1" w:line="240" w:lineRule="auto"/>
        <w:rPr>
          <w:ins w:id="72" w:author="Unknown"/>
          <w:color w:val="333333"/>
        </w:rPr>
      </w:pPr>
      <w:ins w:id="73" w:author="Unknown">
        <w:r>
          <w:rPr>
            <w:color w:val="333333"/>
          </w:rPr>
          <w:t>The computer can only use a cheap SATA to IDE reversible interface.</w:t>
        </w:r>
      </w:ins>
    </w:p>
    <w:p w:rsidR="00F15BA0" w:rsidRDefault="00F15BA0" w:rsidP="002800FE">
      <w:pPr>
        <w:numPr>
          <w:ilvl w:val="0"/>
          <w:numId w:val="4"/>
        </w:numPr>
        <w:shd w:val="clear" w:color="auto" w:fill="FFFFFF"/>
        <w:spacing w:before="100" w:beforeAutospacing="1" w:after="100" w:afterAutospacing="1" w:line="240" w:lineRule="auto"/>
        <w:rPr>
          <w:ins w:id="74" w:author="Unknown"/>
          <w:color w:val="333333"/>
        </w:rPr>
      </w:pPr>
      <w:ins w:id="75" w:author="Unknown">
        <w:r>
          <w:rPr>
            <w:color w:val="333333"/>
          </w:rPr>
          <w:t>if the cable length is too long, serial devices driven at high speed can be subject to interference</w:t>
        </w:r>
      </w:ins>
    </w:p>
    <w:p w:rsidR="00F15BA0" w:rsidRDefault="00F15BA0" w:rsidP="00F15BA0">
      <w:pPr>
        <w:pStyle w:val="Heading3"/>
        <w:spacing w:before="218" w:after="109"/>
        <w:rPr>
          <w:ins w:id="76" w:author="Unknown"/>
          <w:rFonts w:ascii="Helvetica" w:hAnsi="Helvetica" w:cs="Helvetica"/>
          <w:color w:val="auto"/>
        </w:rPr>
      </w:pPr>
      <w:ins w:id="77" w:author="Unknown">
        <w:r>
          <w:rPr>
            <w:rFonts w:ascii="Helvetica" w:hAnsi="Helvetica" w:cs="Helvetica"/>
          </w:rPr>
          <w:t>What is HDD?</w:t>
        </w:r>
      </w:ins>
    </w:p>
    <w:p w:rsidR="00F15BA0" w:rsidRDefault="00F15BA0" w:rsidP="00F15BA0">
      <w:pPr>
        <w:pStyle w:val="NormalWeb"/>
        <w:shd w:val="clear" w:color="auto" w:fill="FFFFFF"/>
        <w:spacing w:before="0" w:beforeAutospacing="0" w:after="109" w:afterAutospacing="0"/>
        <w:rPr>
          <w:ins w:id="78" w:author="Unknown"/>
          <w:rFonts w:ascii="Helvetica" w:hAnsi="Helvetica" w:cs="Helvetica"/>
          <w:sz w:val="18"/>
          <w:szCs w:val="18"/>
        </w:rPr>
      </w:pPr>
      <w:ins w:id="79" w:author="Unknown">
        <w:r>
          <w:rPr>
            <w:rFonts w:ascii="Helvetica" w:hAnsi="Helvetica" w:cs="Helvetica"/>
            <w:sz w:val="18"/>
            <w:szCs w:val="18"/>
          </w:rPr>
          <w:t>In all PCs, the traditional hard disk used as a storage device. A typical hard drive contains a circular disc called a platter used to store data. The disc rotates, allowing the read-write arm to read data on the disc and write data to tithe working of platter affect the performance of hard disk like The faster the platter spins, the faster the hard drive works, which can depend on how quickly your operating system responds, and how long it takes applications installed on the drive to load and open. The Older hard drives use an IDE port to connect to the motherboard of a PC, but now many modern hard drives use a SATA connection. The new version of SATA, SATA III, is found on modern motherboards, and able to the fastest possible data transfers for an HDD.</w:t>
        </w:r>
      </w:ins>
    </w:p>
    <w:p w:rsidR="00F15BA0" w:rsidRDefault="00F15BA0" w:rsidP="00F15BA0">
      <w:pPr>
        <w:pStyle w:val="Heading3"/>
        <w:spacing w:before="218" w:after="109"/>
        <w:rPr>
          <w:ins w:id="80" w:author="Unknown"/>
          <w:rFonts w:ascii="Helvetica" w:hAnsi="Helvetica" w:cs="Helvetica"/>
          <w:sz w:val="27"/>
          <w:szCs w:val="27"/>
        </w:rPr>
      </w:pPr>
      <w:ins w:id="81" w:author="Unknown">
        <w:r>
          <w:rPr>
            <w:rFonts w:ascii="Helvetica" w:hAnsi="Helvetica" w:cs="Helvetica"/>
          </w:rPr>
          <w:t>Advantages of HDD</w:t>
        </w:r>
      </w:ins>
    </w:p>
    <w:p w:rsidR="00F15BA0" w:rsidRDefault="00F15BA0" w:rsidP="002800FE">
      <w:pPr>
        <w:numPr>
          <w:ilvl w:val="0"/>
          <w:numId w:val="5"/>
        </w:numPr>
        <w:shd w:val="clear" w:color="auto" w:fill="FFFFFF"/>
        <w:spacing w:before="100" w:beforeAutospacing="1" w:after="100" w:afterAutospacing="1" w:line="240" w:lineRule="auto"/>
        <w:rPr>
          <w:ins w:id="82" w:author="Unknown"/>
          <w:rFonts w:ascii="Times New Roman" w:hAnsi="Times New Roman" w:cs="Times New Roman"/>
          <w:color w:val="333333"/>
        </w:rPr>
      </w:pPr>
      <w:ins w:id="83" w:author="Unknown">
        <w:r>
          <w:rPr>
            <w:color w:val="333333"/>
          </w:rPr>
          <w:t>It has a large capacity for storing data</w:t>
        </w:r>
      </w:ins>
    </w:p>
    <w:p w:rsidR="00F15BA0" w:rsidRDefault="00F15BA0" w:rsidP="002800FE">
      <w:pPr>
        <w:numPr>
          <w:ilvl w:val="0"/>
          <w:numId w:val="5"/>
        </w:numPr>
        <w:shd w:val="clear" w:color="auto" w:fill="FFFFFF"/>
        <w:spacing w:before="100" w:beforeAutospacing="1" w:after="100" w:afterAutospacing="1" w:line="240" w:lineRule="auto"/>
        <w:rPr>
          <w:ins w:id="84" w:author="Unknown"/>
          <w:color w:val="333333"/>
        </w:rPr>
      </w:pPr>
      <w:ins w:id="85" w:author="Unknown">
        <w:r>
          <w:rPr>
            <w:color w:val="333333"/>
          </w:rPr>
          <w:t>It is much faster than optical disks like DVD’S</w:t>
        </w:r>
      </w:ins>
    </w:p>
    <w:p w:rsidR="00F15BA0" w:rsidRDefault="00F15BA0" w:rsidP="002800FE">
      <w:pPr>
        <w:numPr>
          <w:ilvl w:val="0"/>
          <w:numId w:val="5"/>
        </w:numPr>
        <w:shd w:val="clear" w:color="auto" w:fill="FFFFFF"/>
        <w:spacing w:before="100" w:beforeAutospacing="1" w:after="100" w:afterAutospacing="1" w:line="240" w:lineRule="auto"/>
        <w:rPr>
          <w:ins w:id="86" w:author="Unknown"/>
          <w:color w:val="333333"/>
        </w:rPr>
      </w:pPr>
      <w:ins w:id="87" w:author="Unknown">
        <w:r>
          <w:rPr>
            <w:color w:val="333333"/>
          </w:rPr>
          <w:t>It has Persistent storage</w:t>
        </w:r>
      </w:ins>
    </w:p>
    <w:p w:rsidR="00F15BA0" w:rsidRDefault="00F15BA0" w:rsidP="002800FE">
      <w:pPr>
        <w:numPr>
          <w:ilvl w:val="0"/>
          <w:numId w:val="5"/>
        </w:numPr>
        <w:shd w:val="clear" w:color="auto" w:fill="FFFFFF"/>
        <w:spacing w:before="100" w:beforeAutospacing="1" w:after="100" w:afterAutospacing="1" w:line="240" w:lineRule="auto"/>
        <w:rPr>
          <w:ins w:id="88" w:author="Unknown"/>
          <w:color w:val="333333"/>
        </w:rPr>
      </w:pPr>
      <w:ins w:id="89" w:author="Unknown">
        <w:r>
          <w:rPr>
            <w:color w:val="333333"/>
          </w:rPr>
          <w:t>HDD easily replaced and upgraded.</w:t>
        </w:r>
      </w:ins>
    </w:p>
    <w:p w:rsidR="00F15BA0" w:rsidRDefault="00F15BA0" w:rsidP="00F15BA0">
      <w:pPr>
        <w:pStyle w:val="Heading3"/>
        <w:spacing w:before="218" w:after="109"/>
        <w:rPr>
          <w:ins w:id="90" w:author="Unknown"/>
          <w:rFonts w:ascii="Helvetica" w:hAnsi="Helvetica" w:cs="Helvetica"/>
          <w:color w:val="auto"/>
        </w:rPr>
      </w:pPr>
      <w:ins w:id="91" w:author="Unknown">
        <w:r>
          <w:rPr>
            <w:rFonts w:ascii="Helvetica" w:hAnsi="Helvetica" w:cs="Helvetica"/>
          </w:rPr>
          <w:lastRenderedPageBreak/>
          <w:t>Disadvantages of HDD</w:t>
        </w:r>
      </w:ins>
    </w:p>
    <w:p w:rsidR="00F15BA0" w:rsidRDefault="00F15BA0" w:rsidP="002800FE">
      <w:pPr>
        <w:numPr>
          <w:ilvl w:val="0"/>
          <w:numId w:val="6"/>
        </w:numPr>
        <w:shd w:val="clear" w:color="auto" w:fill="FFFFFF"/>
        <w:spacing w:before="100" w:beforeAutospacing="1" w:after="100" w:afterAutospacing="1" w:line="240" w:lineRule="auto"/>
        <w:rPr>
          <w:ins w:id="92" w:author="Unknown"/>
          <w:rFonts w:ascii="Times New Roman" w:hAnsi="Times New Roman" w:cs="Times New Roman"/>
          <w:color w:val="333333"/>
        </w:rPr>
      </w:pPr>
      <w:ins w:id="93" w:author="Unknown">
        <w:r>
          <w:rPr>
            <w:color w:val="333333"/>
          </w:rPr>
          <w:t>It depends upon on moving parts</w:t>
        </w:r>
      </w:ins>
    </w:p>
    <w:p w:rsidR="00F15BA0" w:rsidRDefault="00F15BA0" w:rsidP="002800FE">
      <w:pPr>
        <w:numPr>
          <w:ilvl w:val="0"/>
          <w:numId w:val="6"/>
        </w:numPr>
        <w:shd w:val="clear" w:color="auto" w:fill="FFFFFF"/>
        <w:spacing w:before="100" w:beforeAutospacing="1" w:after="100" w:afterAutospacing="1" w:line="240" w:lineRule="auto"/>
        <w:rPr>
          <w:ins w:id="94" w:author="Unknown"/>
          <w:color w:val="333333"/>
        </w:rPr>
      </w:pPr>
      <w:ins w:id="95" w:author="Unknown">
        <w:r>
          <w:rPr>
            <w:color w:val="333333"/>
          </w:rPr>
          <w:t>The disk surface can be damaged easily.</w:t>
        </w:r>
      </w:ins>
    </w:p>
    <w:p w:rsidR="00F15BA0" w:rsidRDefault="00F15BA0" w:rsidP="002800FE">
      <w:pPr>
        <w:numPr>
          <w:ilvl w:val="0"/>
          <w:numId w:val="6"/>
        </w:numPr>
        <w:shd w:val="clear" w:color="auto" w:fill="FFFFFF"/>
        <w:spacing w:before="100" w:beforeAutospacing="1" w:after="100" w:afterAutospacing="1" w:line="240" w:lineRule="auto"/>
        <w:rPr>
          <w:ins w:id="96" w:author="Unknown"/>
          <w:color w:val="333333"/>
        </w:rPr>
      </w:pPr>
      <w:ins w:id="97" w:author="Unknown">
        <w:r>
          <w:rPr>
            <w:color w:val="333333"/>
          </w:rPr>
          <w:t>It consumes heavy power.</w:t>
        </w:r>
      </w:ins>
    </w:p>
    <w:p w:rsidR="00F15BA0" w:rsidRDefault="00F15BA0" w:rsidP="002800FE">
      <w:pPr>
        <w:numPr>
          <w:ilvl w:val="0"/>
          <w:numId w:val="6"/>
        </w:numPr>
        <w:shd w:val="clear" w:color="auto" w:fill="FFFFFF"/>
        <w:spacing w:before="100" w:beforeAutospacing="1" w:after="100" w:afterAutospacing="1" w:line="240" w:lineRule="auto"/>
        <w:rPr>
          <w:ins w:id="98" w:author="Unknown"/>
          <w:color w:val="333333"/>
        </w:rPr>
      </w:pPr>
      <w:ins w:id="99" w:author="Unknown">
        <w:r>
          <w:rPr>
            <w:color w:val="333333"/>
          </w:rPr>
          <w:t>It makes more noise.</w:t>
        </w:r>
      </w:ins>
    </w:p>
    <w:p w:rsidR="00F15BA0" w:rsidRDefault="00F15BA0" w:rsidP="002800FE">
      <w:pPr>
        <w:numPr>
          <w:ilvl w:val="0"/>
          <w:numId w:val="6"/>
        </w:numPr>
        <w:shd w:val="clear" w:color="auto" w:fill="FFFFFF"/>
        <w:spacing w:before="100" w:beforeAutospacing="1" w:after="100" w:afterAutospacing="1" w:line="240" w:lineRule="auto"/>
        <w:rPr>
          <w:ins w:id="100" w:author="Unknown"/>
          <w:color w:val="333333"/>
        </w:rPr>
      </w:pPr>
      <w:ins w:id="101" w:author="Unknown">
        <w:r>
          <w:rPr>
            <w:color w:val="333333"/>
          </w:rPr>
          <w:t>Its read/write speed is slower than RAM.</w:t>
        </w:r>
      </w:ins>
    </w:p>
    <w:p w:rsidR="00F15BA0" w:rsidRDefault="00F15BA0" w:rsidP="00F15BA0">
      <w:pPr>
        <w:pStyle w:val="Heading2"/>
        <w:spacing w:before="218" w:beforeAutospacing="0" w:after="109" w:afterAutospacing="0"/>
        <w:rPr>
          <w:ins w:id="102" w:author="Unknown"/>
          <w:rFonts w:ascii="Helvetica" w:hAnsi="Helvetica" w:cs="Helvetica"/>
        </w:rPr>
      </w:pPr>
      <w:ins w:id="103" w:author="Unknown">
        <w:r>
          <w:rPr>
            <w:rFonts w:ascii="Helvetica" w:hAnsi="Helvetica" w:cs="Helvetica"/>
          </w:rPr>
          <w:t>Comparison of HDD versus SSD</w:t>
        </w:r>
      </w:ins>
    </w:p>
    <w:tbl>
      <w:tblPr>
        <w:tblW w:w="5000" w:type="pct"/>
        <w:tblBorders>
          <w:top w:val="single" w:sz="4" w:space="0" w:color="008000"/>
          <w:left w:val="single" w:sz="4" w:space="0" w:color="008000"/>
          <w:bottom w:val="single" w:sz="4" w:space="0" w:color="008000"/>
          <w:right w:val="single" w:sz="4" w:space="0" w:color="008000"/>
        </w:tblBorders>
        <w:shd w:val="clear" w:color="auto" w:fill="FFFFFF"/>
        <w:tblCellMar>
          <w:top w:w="15" w:type="dxa"/>
          <w:left w:w="15" w:type="dxa"/>
          <w:bottom w:w="15" w:type="dxa"/>
          <w:right w:w="15" w:type="dxa"/>
        </w:tblCellMar>
        <w:tblLook w:val="04A0"/>
      </w:tblPr>
      <w:tblGrid>
        <w:gridCol w:w="1922"/>
        <w:gridCol w:w="3734"/>
        <w:gridCol w:w="3734"/>
      </w:tblGrid>
      <w:tr w:rsidR="00F15BA0"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SSD</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HDD</w:t>
            </w:r>
          </w:p>
        </w:tc>
      </w:tr>
      <w:tr w:rsidR="00F15BA0"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Stands for</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Solid State Drive</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Hard Disk Drive</w:t>
            </w:r>
          </w:p>
        </w:tc>
      </w:tr>
      <w:tr w:rsidR="00F15BA0"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Heat, Electricity and Noise</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Less rotation required.</w:t>
            </w:r>
          </w:p>
          <w:p w:rsidR="00F15BA0" w:rsidRDefault="00F15BA0">
            <w:pPr>
              <w:pStyle w:val="NormalWeb"/>
              <w:spacing w:before="0" w:beforeAutospacing="0" w:after="109" w:afterAutospacing="0"/>
              <w:rPr>
                <w:color w:val="333333"/>
                <w:sz w:val="18"/>
                <w:szCs w:val="18"/>
              </w:rPr>
            </w:pPr>
            <w:r>
              <w:rPr>
                <w:color w:val="333333"/>
                <w:sz w:val="18"/>
                <w:szCs w:val="18"/>
              </w:rPr>
              <w:t>Uses less power.</w:t>
            </w:r>
          </w:p>
          <w:p w:rsidR="00F15BA0" w:rsidRDefault="00F15BA0">
            <w:pPr>
              <w:pStyle w:val="NormalWeb"/>
              <w:spacing w:before="0" w:beforeAutospacing="0" w:after="109" w:afterAutospacing="0"/>
              <w:rPr>
                <w:color w:val="333333"/>
                <w:sz w:val="18"/>
                <w:szCs w:val="18"/>
              </w:rPr>
            </w:pPr>
            <w:r>
              <w:rPr>
                <w:color w:val="333333"/>
                <w:sz w:val="18"/>
                <w:szCs w:val="18"/>
              </w:rPr>
              <w:t>Less heat or noise.</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More heat generation.</w:t>
            </w:r>
          </w:p>
          <w:p w:rsidR="00F15BA0" w:rsidRDefault="00F15BA0">
            <w:pPr>
              <w:pStyle w:val="NormalWeb"/>
              <w:spacing w:before="0" w:beforeAutospacing="0" w:after="109" w:afterAutospacing="0"/>
              <w:rPr>
                <w:color w:val="333333"/>
                <w:sz w:val="18"/>
                <w:szCs w:val="18"/>
              </w:rPr>
            </w:pPr>
            <w:r>
              <w:rPr>
                <w:color w:val="333333"/>
                <w:sz w:val="18"/>
                <w:szCs w:val="18"/>
              </w:rPr>
              <w:t>More noise.</w:t>
            </w:r>
          </w:p>
          <w:p w:rsidR="00F15BA0" w:rsidRDefault="00F15BA0">
            <w:pPr>
              <w:pStyle w:val="NormalWeb"/>
              <w:spacing w:before="0" w:beforeAutospacing="0" w:after="109" w:afterAutospacing="0"/>
              <w:rPr>
                <w:color w:val="333333"/>
                <w:sz w:val="18"/>
                <w:szCs w:val="18"/>
              </w:rPr>
            </w:pPr>
            <w:r>
              <w:rPr>
                <w:color w:val="333333"/>
                <w:sz w:val="18"/>
                <w:szCs w:val="18"/>
              </w:rPr>
              <w:t>More electricity to rotate the platters.</w:t>
            </w:r>
          </w:p>
          <w:p w:rsidR="00F15BA0" w:rsidRDefault="00F15BA0">
            <w:pPr>
              <w:pStyle w:val="NormalWeb"/>
              <w:spacing w:before="0" w:beforeAutospacing="0" w:after="109" w:afterAutospacing="0"/>
              <w:rPr>
                <w:color w:val="333333"/>
                <w:sz w:val="18"/>
                <w:szCs w:val="18"/>
              </w:rPr>
            </w:pPr>
            <w:r>
              <w:rPr>
                <w:color w:val="333333"/>
                <w:sz w:val="18"/>
                <w:szCs w:val="18"/>
              </w:rPr>
              <w:t> </w:t>
            </w:r>
          </w:p>
        </w:tc>
      </w:tr>
      <w:tr w:rsidR="00F15BA0"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Speed</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SSD has lower latency</w:t>
            </w:r>
          </w:p>
          <w:p w:rsidR="00F15BA0" w:rsidRDefault="00F15BA0">
            <w:pPr>
              <w:pStyle w:val="NormalWeb"/>
              <w:spacing w:before="0" w:beforeAutospacing="0" w:after="109" w:afterAutospacing="0"/>
              <w:rPr>
                <w:color w:val="333333"/>
                <w:sz w:val="18"/>
                <w:szCs w:val="18"/>
              </w:rPr>
            </w:pPr>
            <w:r>
              <w:rPr>
                <w:color w:val="333333"/>
                <w:sz w:val="18"/>
                <w:szCs w:val="18"/>
              </w:rPr>
              <w:t>SSD has faster read/writes</w:t>
            </w:r>
          </w:p>
          <w:p w:rsidR="00F15BA0" w:rsidRDefault="00F15BA0">
            <w:pPr>
              <w:pStyle w:val="NormalWeb"/>
              <w:spacing w:before="0" w:beforeAutospacing="0" w:after="109" w:afterAutospacing="0"/>
              <w:rPr>
                <w:color w:val="333333"/>
                <w:sz w:val="18"/>
                <w:szCs w:val="18"/>
              </w:rPr>
            </w:pPr>
            <w:r>
              <w:rPr>
                <w:color w:val="333333"/>
                <w:sz w:val="18"/>
                <w:szCs w:val="18"/>
              </w:rPr>
              <w:t>SSD has supported more input-output operations per second.</w:t>
            </w:r>
          </w:p>
          <w:p w:rsidR="00F15BA0" w:rsidRDefault="00F15BA0">
            <w:pPr>
              <w:pStyle w:val="NormalWeb"/>
              <w:spacing w:before="0" w:beforeAutospacing="0" w:after="109" w:afterAutospacing="0"/>
              <w:rPr>
                <w:color w:val="333333"/>
                <w:sz w:val="18"/>
                <w:szCs w:val="18"/>
              </w:rPr>
            </w:pPr>
            <w:r>
              <w:rPr>
                <w:color w:val="333333"/>
                <w:sz w:val="18"/>
                <w:szCs w:val="18"/>
              </w:rPr>
              <w:t> </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HDD  supports fewer input-output operations per second.</w:t>
            </w:r>
          </w:p>
          <w:p w:rsidR="00F15BA0" w:rsidRDefault="00F15BA0">
            <w:pPr>
              <w:pStyle w:val="NormalWeb"/>
              <w:spacing w:before="0" w:beforeAutospacing="0" w:after="109" w:afterAutospacing="0"/>
              <w:rPr>
                <w:color w:val="333333"/>
                <w:sz w:val="18"/>
                <w:szCs w:val="18"/>
              </w:rPr>
            </w:pPr>
            <w:r>
              <w:rPr>
                <w:color w:val="333333"/>
                <w:sz w:val="18"/>
                <w:szCs w:val="18"/>
              </w:rPr>
              <w:t>HDD has higher latency</w:t>
            </w:r>
          </w:p>
          <w:p w:rsidR="00F15BA0" w:rsidRDefault="00F15BA0">
            <w:pPr>
              <w:pStyle w:val="NormalWeb"/>
              <w:spacing w:before="0" w:beforeAutospacing="0" w:after="109" w:afterAutospacing="0"/>
              <w:rPr>
                <w:color w:val="333333"/>
                <w:sz w:val="18"/>
                <w:szCs w:val="18"/>
              </w:rPr>
            </w:pPr>
            <w:r>
              <w:rPr>
                <w:color w:val="333333"/>
                <w:sz w:val="18"/>
                <w:szCs w:val="18"/>
              </w:rPr>
              <w:t>HDD has longer read/write times</w:t>
            </w:r>
          </w:p>
          <w:p w:rsidR="00F15BA0" w:rsidRDefault="00F15BA0">
            <w:pPr>
              <w:pStyle w:val="NormalWeb"/>
              <w:spacing w:before="0" w:beforeAutospacing="0" w:after="109" w:afterAutospacing="0"/>
              <w:rPr>
                <w:color w:val="333333"/>
                <w:sz w:val="18"/>
                <w:szCs w:val="18"/>
              </w:rPr>
            </w:pPr>
            <w:r>
              <w:rPr>
                <w:color w:val="333333"/>
                <w:sz w:val="18"/>
                <w:szCs w:val="18"/>
              </w:rPr>
              <w:t> </w:t>
            </w:r>
          </w:p>
        </w:tc>
      </w:tr>
      <w:tr w:rsidR="00F15BA0"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Components</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SSD architecture has NO moving parts.</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HDD architecture has moving parts.</w:t>
            </w:r>
          </w:p>
        </w:tc>
      </w:tr>
      <w:tr w:rsidR="00F15BA0"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Defragmentation</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Performance doesn’t care about fragmentation.</w:t>
            </w:r>
          </w:p>
          <w:p w:rsidR="00F15BA0" w:rsidRDefault="00F15BA0">
            <w:pPr>
              <w:pStyle w:val="NormalWeb"/>
              <w:spacing w:before="0" w:beforeAutospacing="0" w:after="109" w:afterAutospacing="0"/>
              <w:rPr>
                <w:color w:val="333333"/>
                <w:sz w:val="18"/>
                <w:szCs w:val="18"/>
              </w:rPr>
            </w:pPr>
            <w:r>
              <w:rPr>
                <w:color w:val="333333"/>
                <w:sz w:val="18"/>
                <w:szCs w:val="18"/>
              </w:rPr>
              <w:t>Defragmentation is not compulsory as in HDD.</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The performance is not better and the main reason is disk fragmentation. We need frequent defragmentation.</w:t>
            </w:r>
          </w:p>
        </w:tc>
      </w:tr>
      <w:tr w:rsidR="00F15BA0" w:rsidTr="00F15BA0">
        <w:tc>
          <w:tcPr>
            <w:tcW w:w="123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rStyle w:val="Strong"/>
                <w:color w:val="333333"/>
                <w:sz w:val="18"/>
                <w:szCs w:val="18"/>
              </w:rPr>
              <w:t>Weight</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Less in weight.</w:t>
            </w:r>
          </w:p>
        </w:tc>
        <w:tc>
          <w:tcPr>
            <w:tcW w:w="2556"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F15BA0" w:rsidRDefault="00F15BA0">
            <w:pPr>
              <w:rPr>
                <w:color w:val="333333"/>
                <w:sz w:val="18"/>
                <w:szCs w:val="18"/>
              </w:rPr>
            </w:pPr>
            <w:r>
              <w:rPr>
                <w:color w:val="333333"/>
                <w:sz w:val="18"/>
                <w:szCs w:val="18"/>
              </w:rPr>
              <w:t>Heavy in weight.</w:t>
            </w:r>
          </w:p>
        </w:tc>
      </w:tr>
    </w:tbl>
    <w:p w:rsidR="00F15BA0" w:rsidRDefault="00F15BA0" w:rsidP="00F15BA0">
      <w:pPr>
        <w:pStyle w:val="Heading2"/>
        <w:spacing w:before="218" w:beforeAutospacing="0" w:after="109" w:afterAutospacing="0"/>
        <w:rPr>
          <w:ins w:id="104" w:author="Unknown"/>
          <w:rFonts w:ascii="Helvetica" w:hAnsi="Helvetica" w:cs="Helvetica"/>
        </w:rPr>
      </w:pPr>
      <w:ins w:id="105" w:author="Unknown">
        <w:r>
          <w:rPr>
            <w:rFonts w:ascii="Helvetica" w:hAnsi="Helvetica" w:cs="Helvetica"/>
          </w:rPr>
          <w:t>Checking the health of Hard disk with HD TUNE</w:t>
        </w:r>
      </w:ins>
    </w:p>
    <w:p w:rsidR="00F15BA0" w:rsidRDefault="00F15BA0" w:rsidP="00F15BA0">
      <w:pPr>
        <w:pStyle w:val="NormalWeb"/>
        <w:shd w:val="clear" w:color="auto" w:fill="FFFFFF"/>
        <w:spacing w:before="0" w:beforeAutospacing="0" w:after="109" w:afterAutospacing="0"/>
        <w:rPr>
          <w:ins w:id="106" w:author="Unknown"/>
          <w:rFonts w:ascii="Helvetica" w:hAnsi="Helvetica" w:cs="Helvetica"/>
          <w:sz w:val="18"/>
          <w:szCs w:val="18"/>
        </w:rPr>
      </w:pPr>
      <w:ins w:id="107" w:author="Unknown">
        <w:r>
          <w:rPr>
            <w:rFonts w:ascii="Helvetica" w:hAnsi="Helvetica" w:cs="Helvetica"/>
            <w:sz w:val="18"/>
            <w:szCs w:val="18"/>
          </w:rPr>
          <w:t>HD Tune is a software used to monitor the performance of the Hard Disk. This software has many features. This software can check the performance of the hard disk, provide information about the partition of the hard disk, provide the health check report of the HD. It also scans your whole disk and tells you if there is any sort of errors in your hard disk. This software is so useful if you wanna know about the temperature. I have discussed the core features of the HD tune application, now I will try to explain these features one by one will help the readers to understand how we can use this software and from where we can find what, etc.</w:t>
        </w:r>
      </w:ins>
    </w:p>
    <w:p w:rsidR="00F15BA0" w:rsidRDefault="00F15BA0" w:rsidP="00F15BA0">
      <w:pPr>
        <w:pStyle w:val="NormalWeb"/>
        <w:shd w:val="clear" w:color="auto" w:fill="FFFFFF"/>
        <w:spacing w:before="0" w:beforeAutospacing="0" w:after="109" w:afterAutospacing="0"/>
        <w:rPr>
          <w:ins w:id="108" w:author="Unknown"/>
          <w:rFonts w:ascii="Helvetica" w:hAnsi="Helvetica" w:cs="Helvetica"/>
          <w:sz w:val="18"/>
          <w:szCs w:val="18"/>
        </w:rPr>
      </w:pPr>
      <w:ins w:id="109" w:author="Unknown">
        <w:r>
          <w:rPr>
            <w:rStyle w:val="Strong"/>
            <w:rFonts w:ascii="Helvetica" w:hAnsi="Helvetica" w:cs="Helvetica"/>
            <w:sz w:val="18"/>
            <w:szCs w:val="18"/>
            <w:u w:val="single"/>
          </w:rPr>
          <w:t>Icons:</w:t>
        </w:r>
      </w:ins>
    </w:p>
    <w:p w:rsidR="00F15BA0" w:rsidRDefault="00F15BA0" w:rsidP="00F15BA0">
      <w:pPr>
        <w:pStyle w:val="NormalWeb"/>
        <w:shd w:val="clear" w:color="auto" w:fill="FFFFFF"/>
        <w:spacing w:before="0" w:beforeAutospacing="0" w:after="109" w:afterAutospacing="0"/>
        <w:rPr>
          <w:ins w:id="110" w:author="Unknown"/>
          <w:rFonts w:ascii="Helvetica" w:hAnsi="Helvetica" w:cs="Helvetica"/>
          <w:sz w:val="18"/>
          <w:szCs w:val="18"/>
        </w:rPr>
      </w:pPr>
      <w:ins w:id="111" w:author="Unknown">
        <w:r>
          <w:rPr>
            <w:rFonts w:ascii="Helvetica" w:hAnsi="Helvetica" w:cs="Helvetica"/>
            <w:sz w:val="18"/>
            <w:szCs w:val="18"/>
          </w:rPr>
          <w:t>Before going into the detailed stage, let me tell you about some quick things we can perform through the icons available.</w:t>
        </w:r>
      </w:ins>
    </w:p>
    <w:p w:rsidR="00F15BA0" w:rsidRDefault="00F15BA0" w:rsidP="00F15BA0">
      <w:pPr>
        <w:rPr>
          <w:ins w:id="112" w:author="Unknown"/>
          <w:rFonts w:ascii="Times New Roman" w:hAnsi="Times New Roman" w:cs="Times New Roman"/>
          <w:sz w:val="24"/>
          <w:szCs w:val="24"/>
        </w:rPr>
      </w:pPr>
    </w:p>
    <w:p w:rsidR="00F15BA0" w:rsidRDefault="00F15BA0" w:rsidP="002800FE">
      <w:pPr>
        <w:numPr>
          <w:ilvl w:val="0"/>
          <w:numId w:val="7"/>
        </w:numPr>
        <w:shd w:val="clear" w:color="auto" w:fill="FFFFFF"/>
        <w:spacing w:before="100" w:beforeAutospacing="1" w:after="100" w:afterAutospacing="1" w:line="240" w:lineRule="auto"/>
        <w:rPr>
          <w:ins w:id="113" w:author="Unknown"/>
          <w:color w:val="333333"/>
        </w:rPr>
      </w:pPr>
      <w:ins w:id="114" w:author="Unknown">
        <w:r>
          <w:rPr>
            <w:rStyle w:val="Strong"/>
            <w:color w:val="333333"/>
            <w:u w:val="single"/>
          </w:rPr>
          <w:t>Copy information:</w:t>
        </w:r>
      </w:ins>
    </w:p>
    <w:p w:rsidR="00F15BA0" w:rsidRDefault="00F15BA0" w:rsidP="00F15BA0">
      <w:pPr>
        <w:pStyle w:val="NormalWeb"/>
        <w:shd w:val="clear" w:color="auto" w:fill="FFFFFF"/>
        <w:spacing w:before="0" w:beforeAutospacing="0" w:after="109" w:afterAutospacing="0"/>
        <w:rPr>
          <w:ins w:id="115" w:author="Unknown"/>
          <w:rFonts w:ascii="Helvetica" w:hAnsi="Helvetica" w:cs="Helvetica"/>
          <w:sz w:val="18"/>
          <w:szCs w:val="18"/>
        </w:rPr>
      </w:pPr>
      <w:ins w:id="116" w:author="Unknown">
        <w:r>
          <w:rPr>
            <w:rFonts w:ascii="Helvetica" w:hAnsi="Helvetica" w:cs="Helvetica"/>
            <w:sz w:val="18"/>
            <w:szCs w:val="18"/>
          </w:rPr>
          <w:t>By pressing the icon I have mention number 1, you can copy all the information of any feature of your choice. For example, in the above pic If have press the number 1 icon, it will copy the details of BENCHMARK details to the clipboard and you can paste it anywhere. But first, we need to start the software by pressing the start icon then it will copy the details. We can copy the information on the rest of the features also.</w:t>
        </w:r>
      </w:ins>
    </w:p>
    <w:p w:rsidR="00F15BA0" w:rsidRDefault="00F15BA0" w:rsidP="002800FE">
      <w:pPr>
        <w:numPr>
          <w:ilvl w:val="0"/>
          <w:numId w:val="8"/>
        </w:numPr>
        <w:shd w:val="clear" w:color="auto" w:fill="FFFFFF"/>
        <w:spacing w:before="100" w:beforeAutospacing="1" w:after="100" w:afterAutospacing="1" w:line="240" w:lineRule="auto"/>
        <w:rPr>
          <w:ins w:id="117" w:author="Unknown"/>
          <w:rFonts w:ascii="Times New Roman" w:hAnsi="Times New Roman" w:cs="Times New Roman"/>
          <w:color w:val="333333"/>
          <w:sz w:val="24"/>
          <w:szCs w:val="24"/>
        </w:rPr>
      </w:pPr>
      <w:ins w:id="118" w:author="Unknown">
        <w:r>
          <w:rPr>
            <w:rStyle w:val="Strong"/>
            <w:color w:val="333333"/>
            <w:u w:val="single"/>
          </w:rPr>
          <w:lastRenderedPageBreak/>
          <w:t>Screenshot:</w:t>
        </w:r>
      </w:ins>
    </w:p>
    <w:p w:rsidR="00F15BA0" w:rsidRDefault="00F15BA0" w:rsidP="00F15BA0">
      <w:pPr>
        <w:pStyle w:val="NormalWeb"/>
        <w:shd w:val="clear" w:color="auto" w:fill="FFFFFF"/>
        <w:spacing w:before="0" w:beforeAutospacing="0" w:after="109" w:afterAutospacing="0"/>
        <w:rPr>
          <w:ins w:id="119" w:author="Unknown"/>
          <w:rFonts w:ascii="Helvetica" w:hAnsi="Helvetica" w:cs="Helvetica"/>
          <w:sz w:val="18"/>
          <w:szCs w:val="18"/>
        </w:rPr>
      </w:pPr>
      <w:ins w:id="120" w:author="Unknown">
        <w:r>
          <w:rPr>
            <w:rFonts w:ascii="Helvetica" w:hAnsi="Helvetica" w:cs="Helvetica"/>
            <w:sz w:val="18"/>
            <w:szCs w:val="18"/>
          </w:rPr>
          <w:t>Number 2 icon is of the screenshot we can quickly take the screenshot of the application screen by pressing this icon, after that we can paste it in the word file or anywhere else where we can use the picture.</w:t>
        </w:r>
      </w:ins>
    </w:p>
    <w:p w:rsidR="00F15BA0" w:rsidRDefault="00F15BA0" w:rsidP="002800FE">
      <w:pPr>
        <w:numPr>
          <w:ilvl w:val="0"/>
          <w:numId w:val="9"/>
        </w:numPr>
        <w:shd w:val="clear" w:color="auto" w:fill="FFFFFF"/>
        <w:spacing w:before="100" w:beforeAutospacing="1" w:after="100" w:afterAutospacing="1" w:line="240" w:lineRule="auto"/>
        <w:rPr>
          <w:ins w:id="121" w:author="Unknown"/>
          <w:rFonts w:ascii="Times New Roman" w:hAnsi="Times New Roman" w:cs="Times New Roman"/>
          <w:color w:val="333333"/>
          <w:sz w:val="24"/>
          <w:szCs w:val="24"/>
        </w:rPr>
      </w:pPr>
      <w:ins w:id="122" w:author="Unknown">
        <w:r>
          <w:rPr>
            <w:rStyle w:val="Strong"/>
            <w:color w:val="333333"/>
            <w:u w:val="single"/>
          </w:rPr>
          <w:t>Save Screenshot:</w:t>
        </w:r>
      </w:ins>
    </w:p>
    <w:p w:rsidR="00F15BA0" w:rsidRDefault="00F15BA0" w:rsidP="00F15BA0">
      <w:pPr>
        <w:pStyle w:val="NormalWeb"/>
        <w:shd w:val="clear" w:color="auto" w:fill="FFFFFF"/>
        <w:spacing w:before="0" w:beforeAutospacing="0" w:after="109" w:afterAutospacing="0"/>
        <w:rPr>
          <w:ins w:id="123" w:author="Unknown"/>
          <w:rFonts w:ascii="Helvetica" w:hAnsi="Helvetica" w:cs="Helvetica"/>
          <w:sz w:val="18"/>
          <w:szCs w:val="18"/>
        </w:rPr>
      </w:pPr>
      <w:ins w:id="124" w:author="Unknown">
        <w:r>
          <w:rPr>
            <w:rFonts w:ascii="Helvetica" w:hAnsi="Helvetica" w:cs="Helvetica"/>
            <w:sz w:val="18"/>
            <w:szCs w:val="18"/>
          </w:rPr>
          <w:t>This icon is also for taking a quick screenshot of the application screen but this icon will not copy the picture to the clipboard rather it will ask the location from you where you want to save the picture. We can save pictures of different times, we can compare those pictures for analyzing our hard disk.</w:t>
        </w:r>
      </w:ins>
    </w:p>
    <w:p w:rsidR="00F15BA0" w:rsidRDefault="00F15BA0" w:rsidP="002800FE">
      <w:pPr>
        <w:numPr>
          <w:ilvl w:val="0"/>
          <w:numId w:val="10"/>
        </w:numPr>
        <w:shd w:val="clear" w:color="auto" w:fill="FFFFFF"/>
        <w:spacing w:before="100" w:beforeAutospacing="1" w:after="100" w:afterAutospacing="1" w:line="240" w:lineRule="auto"/>
        <w:rPr>
          <w:ins w:id="125" w:author="Unknown"/>
          <w:rFonts w:ascii="Times New Roman" w:hAnsi="Times New Roman" w:cs="Times New Roman"/>
          <w:color w:val="333333"/>
          <w:sz w:val="24"/>
          <w:szCs w:val="24"/>
        </w:rPr>
      </w:pPr>
      <w:ins w:id="126" w:author="Unknown">
        <w:r>
          <w:rPr>
            <w:rStyle w:val="Strong"/>
            <w:color w:val="333333"/>
            <w:u w:val="single"/>
          </w:rPr>
          <w:t>Option:</w:t>
        </w:r>
      </w:ins>
    </w:p>
    <w:p w:rsidR="00F15BA0" w:rsidRDefault="00F15BA0" w:rsidP="00F15BA0">
      <w:pPr>
        <w:pStyle w:val="NormalWeb"/>
        <w:shd w:val="clear" w:color="auto" w:fill="FFFFFF"/>
        <w:spacing w:before="0" w:beforeAutospacing="0" w:after="109" w:afterAutospacing="0"/>
        <w:rPr>
          <w:ins w:id="127" w:author="Unknown"/>
          <w:rFonts w:ascii="Helvetica" w:hAnsi="Helvetica" w:cs="Helvetica"/>
          <w:sz w:val="18"/>
          <w:szCs w:val="18"/>
        </w:rPr>
      </w:pPr>
      <w:ins w:id="128" w:author="Unknown">
        <w:r>
          <w:rPr>
            <w:rFonts w:ascii="Helvetica" w:hAnsi="Helvetica" w:cs="Helvetica"/>
            <w:sz w:val="18"/>
            <w:szCs w:val="18"/>
          </w:rPr>
          <w:t>The icon mention at number 4 is the options icon, we can change the setting of this software, we have furthermore options available in these option settings. Please find below the picture which pops up after pressing the options icon.</w:t>
        </w:r>
      </w:ins>
    </w:p>
    <w:p w:rsidR="00F15BA0" w:rsidRDefault="00F15BA0" w:rsidP="00F15BA0">
      <w:pPr>
        <w:rPr>
          <w:ins w:id="129" w:author="Unknown"/>
          <w:rFonts w:ascii="Times New Roman" w:hAnsi="Times New Roman" w:cs="Times New Roman"/>
          <w:sz w:val="24"/>
          <w:szCs w:val="24"/>
        </w:rPr>
      </w:pPr>
    </w:p>
    <w:p w:rsidR="00F15BA0" w:rsidRDefault="00F15BA0" w:rsidP="00F15BA0">
      <w:pPr>
        <w:pStyle w:val="NormalWeb"/>
        <w:shd w:val="clear" w:color="auto" w:fill="FFFFFF"/>
        <w:spacing w:before="0" w:beforeAutospacing="0" w:after="109" w:afterAutospacing="0"/>
        <w:rPr>
          <w:ins w:id="130" w:author="Unknown"/>
          <w:rFonts w:ascii="Helvetica" w:hAnsi="Helvetica" w:cs="Helvetica"/>
          <w:sz w:val="18"/>
          <w:szCs w:val="18"/>
        </w:rPr>
      </w:pPr>
      <w:ins w:id="131" w:author="Unknown">
        <w:r>
          <w:rPr>
            <w:rFonts w:ascii="Helvetica" w:hAnsi="Helvetica" w:cs="Helvetica"/>
            <w:sz w:val="18"/>
            <w:szCs w:val="18"/>
          </w:rPr>
          <w:t>These were some short quick icons details we can use for our use. Now let’s move to the detailed analysis of this software.</w:t>
        </w:r>
      </w:ins>
    </w:p>
    <w:p w:rsidR="00F15BA0" w:rsidRDefault="00F15BA0" w:rsidP="002800FE">
      <w:pPr>
        <w:numPr>
          <w:ilvl w:val="0"/>
          <w:numId w:val="11"/>
        </w:numPr>
        <w:shd w:val="clear" w:color="auto" w:fill="FFFFFF"/>
        <w:spacing w:before="100" w:beforeAutospacing="1" w:after="100" w:afterAutospacing="1" w:line="240" w:lineRule="auto"/>
        <w:rPr>
          <w:ins w:id="132" w:author="Unknown"/>
          <w:rFonts w:ascii="Times New Roman" w:hAnsi="Times New Roman" w:cs="Times New Roman"/>
          <w:color w:val="333333"/>
          <w:sz w:val="24"/>
          <w:szCs w:val="24"/>
        </w:rPr>
      </w:pPr>
      <w:ins w:id="133" w:author="Unknown">
        <w:r>
          <w:rPr>
            <w:rStyle w:val="Strong"/>
            <w:color w:val="333333"/>
            <w:u w:val="single"/>
          </w:rPr>
          <w:t>Benchmark:</w:t>
        </w:r>
        <w:r>
          <w:rPr>
            <w:b/>
            <w:bCs/>
            <w:color w:val="333333"/>
            <w:u w:val="single"/>
          </w:rPr>
          <w:br/>
        </w:r>
        <w:r>
          <w:rPr>
            <w:color w:val="333333"/>
          </w:rPr>
          <w:t>After pressing the start icon, the HD tune software will start analyzing the hard disk and will show the results in graph mode as well as in the digital mode view. The transfer rate will be shown in MB per second rate. On the right side of the picture, we can see that my hard disk minimum speed is 0.7 megabytes per second, the maximum speed is 105.5 Megabytes per second and the average is 20.5 megabytes per second.</w:t>
        </w:r>
      </w:ins>
    </w:p>
    <w:p w:rsidR="00F15BA0" w:rsidRDefault="00F15BA0" w:rsidP="00F15BA0">
      <w:pPr>
        <w:pStyle w:val="NormalWeb"/>
        <w:shd w:val="clear" w:color="auto" w:fill="FFFFFF"/>
        <w:spacing w:before="0" w:beforeAutospacing="0" w:after="109" w:afterAutospacing="0"/>
        <w:rPr>
          <w:ins w:id="134" w:author="Unknown"/>
          <w:rFonts w:ascii="Helvetica" w:hAnsi="Helvetica" w:cs="Helvetica"/>
          <w:sz w:val="18"/>
          <w:szCs w:val="18"/>
        </w:rPr>
      </w:pPr>
      <w:ins w:id="135" w:author="Unknown">
        <w:r>
          <w:rPr>
            <w:rFonts w:ascii="Helvetica" w:hAnsi="Helvetica" w:cs="Helvetica"/>
            <w:sz w:val="18"/>
            <w:szCs w:val="18"/>
          </w:rPr>
          <w:t>The blue line we can in the graph shows the read performance of my hard disk. We can also see the CPU utilization in percentage.</w:t>
        </w:r>
      </w:ins>
    </w:p>
    <w:p w:rsidR="00F15BA0" w:rsidRDefault="00F15BA0" w:rsidP="00F15BA0">
      <w:pPr>
        <w:rPr>
          <w:ins w:id="136" w:author="Unknown"/>
          <w:rFonts w:ascii="Times New Roman" w:hAnsi="Times New Roman" w:cs="Times New Roman"/>
          <w:sz w:val="24"/>
          <w:szCs w:val="24"/>
        </w:rPr>
      </w:pPr>
    </w:p>
    <w:p w:rsidR="00F15BA0" w:rsidRDefault="00F15BA0" w:rsidP="00F15BA0">
      <w:pPr>
        <w:pStyle w:val="NormalWeb"/>
        <w:shd w:val="clear" w:color="auto" w:fill="FFFFFF"/>
        <w:spacing w:before="0" w:beforeAutospacing="0" w:after="109" w:afterAutospacing="0"/>
        <w:rPr>
          <w:ins w:id="137" w:author="Unknown"/>
          <w:rFonts w:ascii="Helvetica" w:hAnsi="Helvetica" w:cs="Helvetica"/>
          <w:sz w:val="18"/>
          <w:szCs w:val="18"/>
        </w:rPr>
      </w:pPr>
      <w:ins w:id="138" w:author="Unknown">
        <w:r>
          <w:rPr>
            <w:rFonts w:ascii="Helvetica" w:hAnsi="Helvetica" w:cs="Helvetica"/>
            <w:sz w:val="18"/>
            <w:szCs w:val="18"/>
          </w:rPr>
          <w:t>We can also change some of the settings of this benchmark analysis. Just press the options icon mention in the first picture of the document we can see settings we can change. We can change the test speed time, if we can the test to be completer quickly we can just increase the time from options but it is expected that if we make the speed at the highest level if won’t give us some accurate results, so it is suggested not to make the speed at a higher level.</w:t>
        </w:r>
        <w:r>
          <w:rPr>
            <w:rFonts w:ascii="Helvetica" w:hAnsi="Helvetica" w:cs="Helvetica"/>
            <w:sz w:val="18"/>
            <w:szCs w:val="18"/>
          </w:rPr>
          <w:br/>
          <w:t>Please see the below picture for more clearance.</w:t>
        </w:r>
      </w:ins>
    </w:p>
    <w:p w:rsidR="00F15BA0" w:rsidRDefault="00F15BA0" w:rsidP="00F15BA0">
      <w:pPr>
        <w:rPr>
          <w:ins w:id="139" w:author="Unknown"/>
          <w:rFonts w:ascii="Times New Roman" w:hAnsi="Times New Roman" w:cs="Times New Roman"/>
          <w:sz w:val="24"/>
          <w:szCs w:val="24"/>
        </w:rPr>
      </w:pPr>
    </w:p>
    <w:p w:rsidR="00F15BA0" w:rsidRDefault="00F15BA0" w:rsidP="00F15BA0">
      <w:pPr>
        <w:pStyle w:val="NormalWeb"/>
        <w:shd w:val="clear" w:color="auto" w:fill="FFFFFF"/>
        <w:spacing w:before="0" w:beforeAutospacing="0" w:after="109" w:afterAutospacing="0"/>
        <w:rPr>
          <w:ins w:id="140" w:author="Unknown"/>
          <w:rFonts w:ascii="Helvetica" w:hAnsi="Helvetica" w:cs="Helvetica"/>
          <w:sz w:val="18"/>
          <w:szCs w:val="18"/>
        </w:rPr>
      </w:pPr>
      <w:ins w:id="141" w:author="Unknown">
        <w:r>
          <w:rPr>
            <w:rStyle w:val="Strong"/>
            <w:rFonts w:ascii="Helvetica" w:hAnsi="Helvetica" w:cs="Helvetica"/>
            <w:sz w:val="18"/>
            <w:szCs w:val="18"/>
          </w:rPr>
          <w:t>How to check hard disk information with HD Tune</w:t>
        </w:r>
      </w:ins>
    </w:p>
    <w:p w:rsidR="00F15BA0" w:rsidRDefault="00F15BA0" w:rsidP="00F15BA0">
      <w:pPr>
        <w:pStyle w:val="NormalWeb"/>
        <w:shd w:val="clear" w:color="auto" w:fill="FFFFFF"/>
        <w:spacing w:before="0" w:beforeAutospacing="0" w:after="109" w:afterAutospacing="0"/>
        <w:rPr>
          <w:ins w:id="142" w:author="Unknown"/>
          <w:rFonts w:ascii="Helvetica" w:hAnsi="Helvetica" w:cs="Helvetica"/>
          <w:sz w:val="18"/>
          <w:szCs w:val="18"/>
        </w:rPr>
      </w:pPr>
      <w:ins w:id="143" w:author="Unknown">
        <w:r>
          <w:rPr>
            <w:rFonts w:ascii="Helvetica" w:hAnsi="Helvetica" w:cs="Helvetica"/>
            <w:sz w:val="18"/>
            <w:szCs w:val="18"/>
          </w:rPr>
          <w:t>This part of the software provides us the information regarding the partiton of the hard disk. As you can see in below picture I have 3 done partitions of the hard disks, we can see the capacity, usage In percentage and some other information,</w:t>
        </w:r>
      </w:ins>
    </w:p>
    <w:p w:rsidR="00F15BA0" w:rsidRDefault="00F15BA0" w:rsidP="00F15BA0">
      <w:pPr>
        <w:pStyle w:val="NormalWeb"/>
        <w:shd w:val="clear" w:color="auto" w:fill="FFFFFF"/>
        <w:spacing w:before="0" w:beforeAutospacing="0" w:after="109" w:afterAutospacing="0"/>
        <w:rPr>
          <w:ins w:id="144" w:author="Unknown"/>
          <w:rFonts w:ascii="Helvetica" w:hAnsi="Helvetica" w:cs="Helvetica"/>
          <w:sz w:val="18"/>
          <w:szCs w:val="18"/>
        </w:rPr>
      </w:pPr>
      <w:ins w:id="145" w:author="Unknown">
        <w:r>
          <w:rPr>
            <w:rFonts w:ascii="Helvetica" w:hAnsi="Helvetica" w:cs="Helvetica"/>
            <w:sz w:val="18"/>
            <w:szCs w:val="18"/>
          </w:rPr>
          <w:t>In supported features part of we can see which features are suported are which are not supported.</w:t>
        </w:r>
      </w:ins>
    </w:p>
    <w:p w:rsidR="00F15BA0" w:rsidRDefault="00F15BA0" w:rsidP="00F15BA0">
      <w:pPr>
        <w:pStyle w:val="NormalWeb"/>
        <w:shd w:val="clear" w:color="auto" w:fill="FFFFFF"/>
        <w:spacing w:before="0" w:beforeAutospacing="0" w:after="109" w:afterAutospacing="0"/>
        <w:rPr>
          <w:ins w:id="146" w:author="Unknown"/>
          <w:rFonts w:ascii="Helvetica" w:hAnsi="Helvetica" w:cs="Helvetica"/>
          <w:sz w:val="18"/>
          <w:szCs w:val="18"/>
        </w:rPr>
      </w:pPr>
      <w:ins w:id="147" w:author="Unknown">
        <w:r>
          <w:rPr>
            <w:rFonts w:ascii="Helvetica" w:hAnsi="Helvetica" w:cs="Helvetica"/>
            <w:sz w:val="18"/>
            <w:szCs w:val="18"/>
          </w:rPr>
          <w:t>In the last part of the screen, we have the information regarding firmware version, serial number, capacity of the hard disk, my hard disk is of 1TB but I can use 930Gb approx.</w:t>
        </w:r>
      </w:ins>
    </w:p>
    <w:p w:rsidR="00F15BA0" w:rsidRDefault="00F15BA0" w:rsidP="00F15BA0">
      <w:pPr>
        <w:rPr>
          <w:ins w:id="148" w:author="Unknown"/>
          <w:rFonts w:ascii="Times New Roman" w:hAnsi="Times New Roman" w:cs="Times New Roman"/>
          <w:sz w:val="24"/>
          <w:szCs w:val="24"/>
        </w:rPr>
      </w:pPr>
    </w:p>
    <w:p w:rsidR="00F15BA0" w:rsidRDefault="00F15BA0" w:rsidP="00F15BA0">
      <w:pPr>
        <w:pStyle w:val="NormalWeb"/>
        <w:shd w:val="clear" w:color="auto" w:fill="FFFFFF"/>
        <w:spacing w:before="0" w:beforeAutospacing="0" w:after="109" w:afterAutospacing="0"/>
        <w:rPr>
          <w:ins w:id="149" w:author="Unknown"/>
          <w:rFonts w:ascii="Helvetica" w:hAnsi="Helvetica" w:cs="Helvetica"/>
          <w:sz w:val="18"/>
          <w:szCs w:val="18"/>
        </w:rPr>
      </w:pPr>
      <w:ins w:id="150" w:author="Unknown">
        <w:r>
          <w:rPr>
            <w:rStyle w:val="Strong"/>
            <w:rFonts w:ascii="Helvetica" w:hAnsi="Helvetica" w:cs="Helvetica"/>
            <w:sz w:val="18"/>
            <w:szCs w:val="18"/>
            <w:u w:val="single"/>
          </w:rPr>
          <w:t>how to check hard disk health with HD Tune?</w:t>
        </w:r>
      </w:ins>
    </w:p>
    <w:p w:rsidR="00F15BA0" w:rsidRDefault="00F15BA0" w:rsidP="00F15BA0">
      <w:pPr>
        <w:pStyle w:val="NormalWeb"/>
        <w:shd w:val="clear" w:color="auto" w:fill="FFFFFF"/>
        <w:spacing w:before="0" w:beforeAutospacing="0" w:after="109" w:afterAutospacing="0"/>
        <w:rPr>
          <w:ins w:id="151" w:author="Unknown"/>
          <w:rFonts w:ascii="Helvetica" w:hAnsi="Helvetica" w:cs="Helvetica"/>
          <w:sz w:val="18"/>
          <w:szCs w:val="18"/>
        </w:rPr>
      </w:pPr>
      <w:ins w:id="152" w:author="Unknown">
        <w:r>
          <w:rPr>
            <w:rFonts w:ascii="Helvetica" w:hAnsi="Helvetica" w:cs="Helvetica"/>
            <w:sz w:val="18"/>
            <w:szCs w:val="18"/>
          </w:rPr>
          <w:t>This part of the application analyzes the hard disk and provides us the information about the health check of the HDD.</w:t>
        </w:r>
      </w:ins>
    </w:p>
    <w:p w:rsidR="00F15BA0" w:rsidRDefault="00F15BA0" w:rsidP="00F15BA0">
      <w:pPr>
        <w:pStyle w:val="NormalWeb"/>
        <w:shd w:val="clear" w:color="auto" w:fill="FFFFFF"/>
        <w:spacing w:before="0" w:beforeAutospacing="0" w:after="109" w:afterAutospacing="0"/>
        <w:rPr>
          <w:ins w:id="153" w:author="Unknown"/>
          <w:rFonts w:ascii="Helvetica" w:hAnsi="Helvetica" w:cs="Helvetica"/>
          <w:sz w:val="18"/>
          <w:szCs w:val="18"/>
        </w:rPr>
      </w:pPr>
      <w:ins w:id="154" w:author="Unknown">
        <w:r>
          <w:rPr>
            <w:rFonts w:ascii="Helvetica" w:hAnsi="Helvetica" w:cs="Helvetica"/>
            <w:sz w:val="18"/>
            <w:szCs w:val="18"/>
          </w:rPr>
          <w:t>ID column shows which process is being measured, what’s it’s current value along with the worst value and the threshold hold value. Status shows the status of the process which was analyzed.</w:t>
        </w:r>
      </w:ins>
    </w:p>
    <w:p w:rsidR="00F15BA0" w:rsidRDefault="00F15BA0" w:rsidP="00F15BA0">
      <w:pPr>
        <w:rPr>
          <w:ins w:id="155" w:author="Unknown"/>
          <w:rFonts w:ascii="Times New Roman" w:hAnsi="Times New Roman" w:cs="Times New Roman"/>
          <w:sz w:val="24"/>
          <w:szCs w:val="24"/>
        </w:rPr>
      </w:pPr>
    </w:p>
    <w:p w:rsidR="00F15BA0" w:rsidRDefault="00F15BA0" w:rsidP="00F15BA0">
      <w:pPr>
        <w:pStyle w:val="NormalWeb"/>
        <w:shd w:val="clear" w:color="auto" w:fill="FFFFFF"/>
        <w:spacing w:before="0" w:beforeAutospacing="0" w:after="109" w:afterAutospacing="0"/>
        <w:rPr>
          <w:ins w:id="156" w:author="Unknown"/>
          <w:rFonts w:ascii="Helvetica" w:hAnsi="Helvetica" w:cs="Helvetica"/>
          <w:sz w:val="18"/>
          <w:szCs w:val="18"/>
        </w:rPr>
      </w:pPr>
      <w:ins w:id="157" w:author="Unknown">
        <w:r>
          <w:rPr>
            <w:rStyle w:val="Strong"/>
            <w:rFonts w:ascii="Helvetica" w:hAnsi="Helvetica" w:cs="Helvetica"/>
            <w:sz w:val="18"/>
            <w:szCs w:val="18"/>
          </w:rPr>
          <w:lastRenderedPageBreak/>
          <w:t>how to check hard disk bad sectors with HD Tune Error Scan?</w:t>
        </w:r>
      </w:ins>
    </w:p>
    <w:p w:rsidR="00F15BA0" w:rsidRDefault="00F15BA0" w:rsidP="00F15BA0">
      <w:pPr>
        <w:pStyle w:val="NormalWeb"/>
        <w:shd w:val="clear" w:color="auto" w:fill="FFFFFF"/>
        <w:spacing w:before="0" w:beforeAutospacing="0" w:after="109" w:afterAutospacing="0"/>
        <w:rPr>
          <w:ins w:id="158" w:author="Unknown"/>
          <w:rFonts w:ascii="Helvetica" w:hAnsi="Helvetica" w:cs="Helvetica"/>
          <w:sz w:val="18"/>
          <w:szCs w:val="18"/>
        </w:rPr>
      </w:pPr>
      <w:ins w:id="159" w:author="Unknown">
        <w:r>
          <w:rPr>
            <w:rFonts w:ascii="Helvetica" w:hAnsi="Helvetica" w:cs="Helvetica"/>
            <w:sz w:val="18"/>
            <w:szCs w:val="18"/>
          </w:rPr>
          <w:t>This feature will scan the entire disk and it will let us know about the defects of the hard disk in the red blocks. If It’s green entirely then it means that our hard disk has no defects, and we don’t have to worry about the hard disk.</w:t>
        </w:r>
      </w:ins>
    </w:p>
    <w:p w:rsidR="00F15BA0" w:rsidRDefault="00F15BA0" w:rsidP="00F15BA0">
      <w:pPr>
        <w:pStyle w:val="NormalWeb"/>
        <w:shd w:val="clear" w:color="auto" w:fill="FFFFFF"/>
        <w:spacing w:before="0" w:beforeAutospacing="0" w:after="109" w:afterAutospacing="0"/>
        <w:rPr>
          <w:ins w:id="160" w:author="Unknown"/>
          <w:rFonts w:ascii="Helvetica" w:hAnsi="Helvetica" w:cs="Helvetica"/>
          <w:sz w:val="18"/>
          <w:szCs w:val="18"/>
        </w:rPr>
      </w:pPr>
      <w:ins w:id="161" w:author="Unknown">
        <w:r>
          <w:rPr>
            <w:rFonts w:ascii="Helvetica" w:hAnsi="Helvetica" w:cs="Helvetica"/>
            <w:sz w:val="18"/>
            <w:szCs w:val="18"/>
          </w:rPr>
          <w:t>We can perform a quick scan of the disk also for that we need to mark the quick scan box icon, It will scan the entire disk in a minute and we won’t have to wait, but for better results, we shouldn’t do the quick scan as it may not be that much accurate.</w:t>
        </w:r>
      </w:ins>
    </w:p>
    <w:p w:rsidR="00F15BA0" w:rsidRDefault="00F15BA0" w:rsidP="00F15BA0">
      <w:pPr>
        <w:pStyle w:val="NormalWeb"/>
        <w:shd w:val="clear" w:color="auto" w:fill="FFFFFF"/>
        <w:spacing w:before="0" w:beforeAutospacing="0" w:after="109" w:afterAutospacing="0"/>
        <w:rPr>
          <w:ins w:id="162" w:author="Unknown"/>
          <w:rFonts w:ascii="Helvetica" w:hAnsi="Helvetica" w:cs="Helvetica"/>
          <w:sz w:val="18"/>
          <w:szCs w:val="18"/>
        </w:rPr>
      </w:pPr>
      <w:ins w:id="163" w:author="Unknown">
        <w:r>
          <w:rPr>
            <w:rFonts w:ascii="Helvetica" w:hAnsi="Helvetica" w:cs="Helvetica"/>
            <w:sz w:val="18"/>
            <w:szCs w:val="18"/>
          </w:rPr>
          <w:t>Below is the snap after taking a quick scan of the hard disk.</w:t>
        </w:r>
      </w:ins>
    </w:p>
    <w:p w:rsidR="00F15BA0" w:rsidRDefault="00F15BA0" w:rsidP="00F15BA0">
      <w:pPr>
        <w:rPr>
          <w:ins w:id="164" w:author="Unknown"/>
          <w:rFonts w:ascii="Times New Roman" w:hAnsi="Times New Roman" w:cs="Times New Roman"/>
          <w:sz w:val="24"/>
          <w:szCs w:val="24"/>
        </w:rPr>
      </w:pPr>
    </w:p>
    <w:p w:rsidR="00F15BA0" w:rsidRDefault="00F15BA0" w:rsidP="002800FE">
      <w:pPr>
        <w:numPr>
          <w:ilvl w:val="0"/>
          <w:numId w:val="12"/>
        </w:numPr>
        <w:shd w:val="clear" w:color="auto" w:fill="FFFFFF"/>
        <w:spacing w:before="100" w:beforeAutospacing="1" w:after="100" w:afterAutospacing="1" w:line="240" w:lineRule="auto"/>
        <w:rPr>
          <w:ins w:id="165" w:author="Unknown"/>
          <w:color w:val="333333"/>
        </w:rPr>
      </w:pPr>
      <w:ins w:id="166" w:author="Unknown">
        <w:r>
          <w:rPr>
            <w:rStyle w:val="Strong"/>
            <w:color w:val="333333"/>
            <w:u w:val="single"/>
          </w:rPr>
          <w:t>Hard Disk:</w:t>
        </w:r>
      </w:ins>
    </w:p>
    <w:p w:rsidR="00F15BA0" w:rsidRDefault="00F15BA0" w:rsidP="00F15BA0">
      <w:pPr>
        <w:pStyle w:val="NormalWeb"/>
        <w:shd w:val="clear" w:color="auto" w:fill="FFFFFF"/>
        <w:spacing w:before="0" w:beforeAutospacing="0" w:after="109" w:afterAutospacing="0"/>
        <w:rPr>
          <w:ins w:id="167" w:author="Unknown"/>
          <w:rFonts w:ascii="Helvetica" w:hAnsi="Helvetica" w:cs="Helvetica"/>
          <w:sz w:val="18"/>
          <w:szCs w:val="18"/>
        </w:rPr>
      </w:pPr>
      <w:ins w:id="168" w:author="Unknown">
        <w:r>
          <w:rPr>
            <w:rFonts w:ascii="Helvetica" w:hAnsi="Helvetica" w:cs="Helvetica"/>
            <w:sz w:val="18"/>
            <w:szCs w:val="18"/>
          </w:rPr>
          <w:t>The part which I highlighted below picture shows the hard disk which we analyzing if there is more than one hard disk we can select the hard disk as the one we need to test.</w:t>
        </w:r>
      </w:ins>
    </w:p>
    <w:p w:rsidR="00F15BA0" w:rsidRDefault="00F15BA0" w:rsidP="00F15BA0">
      <w:pPr>
        <w:rPr>
          <w:ins w:id="169" w:author="Unknown"/>
          <w:rFonts w:ascii="Times New Roman" w:hAnsi="Times New Roman" w:cs="Times New Roman"/>
          <w:sz w:val="24"/>
          <w:szCs w:val="24"/>
        </w:rPr>
      </w:pPr>
    </w:p>
    <w:p w:rsidR="00F15BA0" w:rsidRDefault="00F15BA0" w:rsidP="00F15BA0">
      <w:pPr>
        <w:pStyle w:val="NormalWeb"/>
        <w:shd w:val="clear" w:color="auto" w:fill="FFFFFF"/>
        <w:spacing w:before="0" w:beforeAutospacing="0" w:after="109" w:afterAutospacing="0"/>
        <w:rPr>
          <w:ins w:id="170" w:author="Unknown"/>
          <w:rFonts w:ascii="Helvetica" w:hAnsi="Helvetica" w:cs="Helvetica"/>
          <w:sz w:val="18"/>
          <w:szCs w:val="18"/>
        </w:rPr>
      </w:pPr>
      <w:ins w:id="171" w:author="Unknown">
        <w:r>
          <w:rPr>
            <w:rStyle w:val="Strong"/>
            <w:rFonts w:ascii="Helvetica" w:hAnsi="Helvetica" w:cs="Helvetica"/>
            <w:sz w:val="18"/>
            <w:szCs w:val="18"/>
          </w:rPr>
          <w:t>how to check hard disk temperature with HD Tune?</w:t>
        </w:r>
      </w:ins>
    </w:p>
    <w:p w:rsidR="00F15BA0" w:rsidRDefault="00F15BA0" w:rsidP="00F15BA0">
      <w:pPr>
        <w:pStyle w:val="NormalWeb"/>
        <w:shd w:val="clear" w:color="auto" w:fill="FFFFFF"/>
        <w:spacing w:before="0" w:beforeAutospacing="0" w:after="109" w:afterAutospacing="0"/>
        <w:rPr>
          <w:ins w:id="172" w:author="Unknown"/>
          <w:rFonts w:ascii="Helvetica" w:hAnsi="Helvetica" w:cs="Helvetica"/>
          <w:sz w:val="18"/>
          <w:szCs w:val="18"/>
        </w:rPr>
      </w:pPr>
      <w:ins w:id="173" w:author="Unknown">
        <w:r>
          <w:rPr>
            <w:rFonts w:ascii="Helvetica" w:hAnsi="Helvetica" w:cs="Helvetica"/>
            <w:sz w:val="18"/>
            <w:szCs w:val="18"/>
          </w:rPr>
          <w:t>The second thing is the temperature we can set the threshold for the temperature when that is crossed the font color will change, we can also set the unit in which we want to have the temperature i.e, Celsius or Fahrenheit, or even both of them as I have selected.</w:t>
        </w:r>
      </w:ins>
    </w:p>
    <w:p w:rsidR="0036683F" w:rsidRDefault="0036683F" w:rsidP="00F15BA0">
      <w:pPr>
        <w:rPr>
          <w:szCs w:val="18"/>
        </w:rPr>
      </w:pPr>
    </w:p>
    <w:p w:rsidR="0036683F" w:rsidRDefault="0036683F" w:rsidP="0036683F">
      <w:pPr>
        <w:rPr>
          <w:szCs w:val="18"/>
        </w:rPr>
      </w:pPr>
    </w:p>
    <w:p w:rsidR="0036683F" w:rsidRDefault="0036683F" w:rsidP="0036683F">
      <w:pPr>
        <w:rPr>
          <w:szCs w:val="18"/>
        </w:rPr>
      </w:pPr>
      <w:r>
        <w:rPr>
          <w:szCs w:val="18"/>
        </w:rPr>
        <w:t>Practical No:04</w:t>
      </w:r>
    </w:p>
    <w:p w:rsidR="00A119F2" w:rsidRDefault="0036683F" w:rsidP="0036683F">
      <w:pPr>
        <w:rPr>
          <w:szCs w:val="18"/>
        </w:rPr>
      </w:pPr>
      <w:r>
        <w:rPr>
          <w:szCs w:val="18"/>
        </w:rPr>
        <w:t xml:space="preserve">Aim :- </w:t>
      </w:r>
    </w:p>
    <w:tbl>
      <w:tblPr>
        <w:tblW w:w="0" w:type="auto"/>
        <w:tblBorders>
          <w:top w:val="nil"/>
          <w:left w:val="nil"/>
          <w:bottom w:val="nil"/>
          <w:right w:val="nil"/>
        </w:tblBorders>
        <w:tblLayout w:type="fixed"/>
        <w:tblLook w:val="0000"/>
      </w:tblPr>
      <w:tblGrid>
        <w:gridCol w:w="7274"/>
      </w:tblGrid>
      <w:tr w:rsidR="00A119F2">
        <w:tblPrEx>
          <w:tblCellMar>
            <w:top w:w="0" w:type="dxa"/>
            <w:bottom w:w="0" w:type="dxa"/>
          </w:tblCellMar>
        </w:tblPrEx>
        <w:trPr>
          <w:trHeight w:val="103"/>
        </w:trPr>
        <w:tc>
          <w:tcPr>
            <w:tcW w:w="7274" w:type="dxa"/>
          </w:tcPr>
          <w:p w:rsidR="00A119F2" w:rsidRDefault="00A119F2">
            <w:pPr>
              <w:pStyle w:val="Default"/>
              <w:rPr>
                <w:sz w:val="22"/>
                <w:szCs w:val="22"/>
              </w:rPr>
            </w:pPr>
            <w:r>
              <w:rPr>
                <w:sz w:val="22"/>
                <w:szCs w:val="22"/>
              </w:rPr>
              <w:t xml:space="preserve">Install Video Graphics Array (VGA) or Super Video Graphics Array (SVGA) </w:t>
            </w:r>
          </w:p>
        </w:tc>
      </w:tr>
      <w:tr w:rsidR="00A119F2">
        <w:tblPrEx>
          <w:tblCellMar>
            <w:top w:w="0" w:type="dxa"/>
            <w:bottom w:w="0" w:type="dxa"/>
          </w:tblCellMar>
        </w:tblPrEx>
        <w:trPr>
          <w:trHeight w:val="103"/>
        </w:trPr>
        <w:tc>
          <w:tcPr>
            <w:tcW w:w="7274" w:type="dxa"/>
          </w:tcPr>
          <w:p w:rsidR="00A119F2" w:rsidRDefault="00A119F2">
            <w:pPr>
              <w:pStyle w:val="Default"/>
              <w:rPr>
                <w:sz w:val="22"/>
                <w:szCs w:val="22"/>
              </w:rPr>
            </w:pPr>
            <w:r>
              <w:rPr>
                <w:sz w:val="22"/>
                <w:szCs w:val="22"/>
              </w:rPr>
              <w:t xml:space="preserve">display cards. </w:t>
            </w:r>
          </w:p>
        </w:tc>
      </w:tr>
    </w:tbl>
    <w:p w:rsidR="0036683F" w:rsidRDefault="0036683F" w:rsidP="0036683F">
      <w:pPr>
        <w:rPr>
          <w:szCs w:val="18"/>
        </w:rPr>
      </w:pPr>
    </w:p>
    <w:p w:rsidR="0036683F" w:rsidRPr="0044585D" w:rsidRDefault="0036683F" w:rsidP="0036683F">
      <w:pPr>
        <w:rPr>
          <w:szCs w:val="18"/>
        </w:rPr>
      </w:pPr>
      <w:r>
        <w:rPr>
          <w:szCs w:val="18"/>
        </w:rPr>
        <w:t>Solution :-</w:t>
      </w:r>
    </w:p>
    <w:p w:rsidR="005C2BC6" w:rsidRDefault="00C21930" w:rsidP="0036683F">
      <w:r>
        <w:t xml:space="preserve">Installing the Super VGA Drivers If you ordered your VXIpc-486 with the Super VGA option installed, you only need to modify the system settings according to the instructions later in this document. If the Super VGA option was not installed at the factory, follow these instructions to install the Super VGA drivers onto the VXIpc-486. </w:t>
      </w:r>
    </w:p>
    <w:p w:rsidR="005C2BC6" w:rsidRDefault="00C21930" w:rsidP="0036683F">
      <w:r>
        <w:t xml:space="preserve">1. Insert the VXIpc-486/500 SVGA Drivers Disk 1 of 3 into drive A of the VXIpc-486. </w:t>
      </w:r>
    </w:p>
    <w:p w:rsidR="005C2BC6" w:rsidRDefault="00C21930" w:rsidP="0036683F">
      <w:r>
        <w:t xml:space="preserve">2. Change to drive A by typing the following command at the C:\&gt; prompt in the root directory. A: </w:t>
      </w:r>
    </w:p>
    <w:p w:rsidR="0036683F" w:rsidRDefault="00C21930" w:rsidP="0036683F">
      <w:pPr>
        <w:rPr>
          <w:szCs w:val="18"/>
        </w:rPr>
      </w:pPr>
      <w:r>
        <w:t>3. From the A:\&gt; prompt, type the following command. setup</w:t>
      </w:r>
    </w:p>
    <w:p w:rsidR="00B202F9" w:rsidRDefault="00B202F9" w:rsidP="0036683F">
      <w:r>
        <w:t xml:space="preserve">4. Press any key when directed by the following prompt. &lt;&lt; Press Any Key to Continue &gt;&gt; </w:t>
      </w:r>
    </w:p>
    <w:p w:rsidR="00B202F9" w:rsidRDefault="00B202F9" w:rsidP="0036683F">
      <w:r>
        <w:t xml:space="preserve">5. The main menu appears. At this point you can select the appropriate graphics driver. For instance, to install the Windows 3.1 Super VGA driver, use the cursor keys to highlight the selection Windows Version 3.1, then press . </w:t>
      </w:r>
    </w:p>
    <w:p w:rsidR="00B202F9" w:rsidRDefault="00B202F9" w:rsidP="0036683F">
      <w:r>
        <w:lastRenderedPageBreak/>
        <w:t xml:space="preserve">6. Once you have selected a driver, a screen appears prompting you to select a video resolution to install. The default is All Resolutions. Press to install. </w:t>
      </w:r>
    </w:p>
    <w:p w:rsidR="0036683F" w:rsidRDefault="00B202F9" w:rsidP="0036683F">
      <w:pPr>
        <w:rPr>
          <w:szCs w:val="18"/>
        </w:rPr>
      </w:pPr>
      <w:r>
        <w:t>7. To install the Super VGA driver, press . 8. The program prompts you to insert the remaining installation diskettes as needed. After the installation completes, press to exit the installation program.</w:t>
      </w:r>
    </w:p>
    <w:p w:rsidR="0036683F" w:rsidRDefault="0036683F" w:rsidP="0036683F">
      <w:pPr>
        <w:rPr>
          <w:szCs w:val="18"/>
        </w:rPr>
      </w:pPr>
      <w:r>
        <w:rPr>
          <w:szCs w:val="18"/>
        </w:rPr>
        <w:t>Practical No:05</w:t>
      </w:r>
    </w:p>
    <w:p w:rsidR="00A119F2" w:rsidRDefault="0036683F" w:rsidP="00A119F2">
      <w:pPr>
        <w:pStyle w:val="Default"/>
        <w:rPr>
          <w:sz w:val="22"/>
          <w:szCs w:val="22"/>
        </w:rPr>
      </w:pPr>
      <w:r>
        <w:rPr>
          <w:szCs w:val="18"/>
        </w:rPr>
        <w:t xml:space="preserve">Aim :- </w:t>
      </w:r>
      <w:r w:rsidR="00A119F2">
        <w:rPr>
          <w:sz w:val="22"/>
          <w:szCs w:val="22"/>
        </w:rPr>
        <w:t xml:space="preserve">Install and understand the working of printer. </w:t>
      </w:r>
    </w:p>
    <w:p w:rsidR="0036683F" w:rsidRDefault="0036683F" w:rsidP="0036683F">
      <w:pPr>
        <w:rPr>
          <w:szCs w:val="18"/>
        </w:rPr>
      </w:pPr>
    </w:p>
    <w:p w:rsidR="0036683F" w:rsidRPr="0044585D" w:rsidRDefault="0036683F" w:rsidP="0036683F">
      <w:pPr>
        <w:rPr>
          <w:szCs w:val="18"/>
        </w:rPr>
      </w:pPr>
      <w:r>
        <w:rPr>
          <w:szCs w:val="18"/>
        </w:rPr>
        <w:t>Solution :-</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Most printers are easy to set up by following the manufacturer's instructions and using the installation disc. The process is a little trickier if you're new to computing and don't have the CD or instructions any more. This beginner's guide will show you how to get your printer up and running.</w:t>
      </w:r>
    </w:p>
    <w:p w:rsidR="00EA7DBA" w:rsidRDefault="00EA7DBA" w:rsidP="00EA7DBA">
      <w:pPr>
        <w:pStyle w:val="Heading3"/>
        <w:shd w:val="clear" w:color="auto" w:fill="FFFFFF"/>
        <w:rPr>
          <w:rFonts w:ascii="Arial Narrow" w:hAnsi="Arial Narrow"/>
          <w:color w:val="000000"/>
          <w:sz w:val="27"/>
          <w:szCs w:val="27"/>
        </w:rPr>
      </w:pPr>
      <w:r>
        <w:rPr>
          <w:rFonts w:ascii="Arial Narrow" w:hAnsi="Arial Narrow"/>
          <w:color w:val="000000"/>
        </w:rPr>
        <w:t>Use the Manufacturer's Instructions and Installation Disc</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Always default to the instructions and use the disc that came with the printer. If you've lost your printer's manual, try doing a Google search for the name and model of your printer (which you can find by looking at your printer) plus the word "manual" (e.g., "HP Deskjet 3050 manual"). Manuals Online also has a collection of </w:t>
      </w:r>
      <w:hyperlink r:id="rId8" w:tgtFrame="_blank" w:history="1">
        <w:r>
          <w:rPr>
            <w:rStyle w:val="Hyperlink"/>
            <w:rFonts w:ascii="Georgia" w:hAnsi="Georgia"/>
            <w:color w:val="222222"/>
            <w:sz w:val="20"/>
            <w:szCs w:val="20"/>
          </w:rPr>
          <w:t>printer manuals</w:t>
        </w:r>
      </w:hyperlink>
      <w:r>
        <w:rPr>
          <w:rFonts w:ascii="Georgia" w:hAnsi="Georgia"/>
          <w:color w:val="222222"/>
          <w:sz w:val="20"/>
          <w:szCs w:val="20"/>
        </w:rPr>
        <w:t> that may help.</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The set up process is usually the same for most printers:</w:t>
      </w:r>
    </w:p>
    <w:p w:rsidR="00EA7DBA" w:rsidRDefault="00EA7DBA" w:rsidP="002800FE">
      <w:pPr>
        <w:numPr>
          <w:ilvl w:val="0"/>
          <w:numId w:val="16"/>
        </w:numPr>
        <w:shd w:val="clear" w:color="auto" w:fill="FFFFFF"/>
        <w:spacing w:after="65" w:line="316" w:lineRule="atLeast"/>
        <w:rPr>
          <w:rFonts w:ascii="Georgia" w:hAnsi="Georgia" w:cs="Times New Roman"/>
          <w:color w:val="222222"/>
          <w:sz w:val="20"/>
          <w:szCs w:val="20"/>
        </w:rPr>
      </w:pPr>
      <w:r>
        <w:rPr>
          <w:rFonts w:ascii="Georgia" w:hAnsi="Georgia"/>
          <w:color w:val="222222"/>
          <w:sz w:val="20"/>
          <w:szCs w:val="20"/>
        </w:rPr>
        <w:t>Install the cartridges in the printer and add paper to the tray.</w:t>
      </w:r>
    </w:p>
    <w:p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Insert installation CD and run the printer set up application (usually "setup.exe"), which will install the printer drivers.</w:t>
      </w:r>
    </w:p>
    <w:p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Connect your printer to the PC using the USB cable and turn it on.</w:t>
      </w:r>
    </w:p>
    <w:p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Look in your printers folder on your computer (on Windows XP, go to "Start" then "Printers and Faxes". On Vista and WIndows 7, hit the Windows key and type "printers" into the search box to quickly get to the Printers section. For Mac, go to System Preferences and select "Print &amp; Fax".)</w:t>
      </w:r>
    </w:p>
    <w:p w:rsidR="00EA7DBA" w:rsidRDefault="00EA7DBA" w:rsidP="002800FE">
      <w:pPr>
        <w:numPr>
          <w:ilvl w:val="0"/>
          <w:numId w:val="16"/>
        </w:numPr>
        <w:shd w:val="clear" w:color="auto" w:fill="FFFFFF"/>
        <w:spacing w:after="65" w:line="316" w:lineRule="atLeast"/>
        <w:rPr>
          <w:rFonts w:ascii="Georgia" w:hAnsi="Georgia"/>
          <w:color w:val="222222"/>
          <w:sz w:val="20"/>
          <w:szCs w:val="20"/>
        </w:rPr>
      </w:pPr>
      <w:r>
        <w:rPr>
          <w:rFonts w:ascii="Georgia" w:hAnsi="Georgia"/>
          <w:color w:val="222222"/>
          <w:sz w:val="20"/>
          <w:szCs w:val="20"/>
        </w:rPr>
        <w:t>Print a test page. In Windows, right-click on the printer and go to "Properties" then click the "Print Test Page" button. On Mac, click on the "Options &amp; Supplies" button, then the "Utility" tab and click "Print Test Page"</w:t>
      </w:r>
    </w:p>
    <w:p w:rsidR="00EA7DBA" w:rsidRDefault="00EA7DBA" w:rsidP="00EA7DBA">
      <w:pPr>
        <w:spacing w:after="0" w:line="240" w:lineRule="auto"/>
        <w:rPr>
          <w:rStyle w:val="Hyperlink"/>
          <w:rFonts w:ascii="Arial" w:hAnsi="Arial" w:cs="Arial"/>
          <w:color w:val="000000"/>
          <w:sz w:val="12"/>
          <w:szCs w:val="12"/>
          <w:bdr w:val="none" w:sz="0" w:space="0" w:color="auto" w:frame="1"/>
        </w:rPr>
      </w:pPr>
      <w:r>
        <w:rPr>
          <w:rFonts w:ascii="Arial" w:hAnsi="Arial" w:cs="Arial"/>
          <w:color w:val="000000"/>
          <w:sz w:val="12"/>
          <w:szCs w:val="12"/>
        </w:rPr>
        <w:fldChar w:fldCharType="begin"/>
      </w:r>
      <w:r>
        <w:rPr>
          <w:rFonts w:ascii="Arial" w:hAnsi="Arial" w:cs="Arial"/>
          <w:color w:val="000000"/>
          <w:sz w:val="12"/>
          <w:szCs w:val="12"/>
        </w:rPr>
        <w:instrText xml:space="preserve"> HYPERLINK "https://www.grammarly.com/?utm_source=taboola&amp;utm_campaign=INPredictiveDesktop&amp;utm_medium=cpc&amp;utm_content=gomedia-lifehacker&amp;utm_placement=Desktop&amp;tblci=GiBeiW1mzifN26EacxPudQLmQypuGMfM2qdv8KpO90kkUCD67j4o9LSB0LWPk88X" \l "tblciGiBeiW1mzifN26EacxPudQLmQypuGMfM2qdv8KpO90kkUCD67j4o9LSB0LWPk88X" \o "This Desktop App Helps You Write More Effectively" \t "_blank" </w:instrText>
      </w:r>
      <w:r>
        <w:rPr>
          <w:rFonts w:ascii="Arial" w:hAnsi="Arial" w:cs="Arial"/>
          <w:color w:val="000000"/>
          <w:sz w:val="12"/>
          <w:szCs w:val="12"/>
        </w:rPr>
        <w:fldChar w:fldCharType="separate"/>
      </w:r>
    </w:p>
    <w:p w:rsidR="00EA7DBA" w:rsidRDefault="00EA7DBA" w:rsidP="00EA7DBA">
      <w:pPr>
        <w:rPr>
          <w:rFonts w:ascii="Times New Roman" w:hAnsi="Times New Roman"/>
          <w:sz w:val="24"/>
          <w:szCs w:val="24"/>
        </w:rPr>
      </w:pPr>
      <w:r>
        <w:rPr>
          <w:rFonts w:ascii="Arial" w:hAnsi="Arial" w:cs="Arial"/>
          <w:color w:val="000000"/>
          <w:sz w:val="12"/>
          <w:szCs w:val="12"/>
        </w:rPr>
        <w:fldChar w:fldCharType="end"/>
      </w:r>
      <w:r>
        <w:t xml:space="preserve"> </w:t>
      </w:r>
      <w:r>
        <w:rPr>
          <w:rFonts w:ascii="Georgia" w:hAnsi="Georgia"/>
          <w:color w:val="222222"/>
          <w:sz w:val="20"/>
          <w:szCs w:val="20"/>
        </w:rPr>
        <w:t>If all goes well, your test page will print and your printer will now be set up.</w:t>
      </w:r>
    </w:p>
    <w:p w:rsidR="00EA7DBA" w:rsidRDefault="00EA7DBA" w:rsidP="00EA7DBA">
      <w:pPr>
        <w:pStyle w:val="Heading3"/>
        <w:shd w:val="clear" w:color="auto" w:fill="FFFFFF"/>
        <w:rPr>
          <w:rFonts w:ascii="Arial Narrow" w:hAnsi="Arial Narrow"/>
          <w:color w:val="000000"/>
        </w:rPr>
      </w:pPr>
      <w:r>
        <w:rPr>
          <w:rFonts w:ascii="Arial Narrow" w:hAnsi="Arial Narrow"/>
          <w:color w:val="000000"/>
        </w:rPr>
        <w:t>Download Printer Drivers from the Manufacturer</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If you don't have the CD or DVD from the manufacturer any more, you'll need to download it from the manufacturer's website. As with finding the printer manual, you can do a Google search for the name and model of your printer plus the word "driver" (e.g., "HP Deskjet 3050 driver").</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Here are some links to the driver downloads sections of major printer manufacturers.</w:t>
      </w:r>
    </w:p>
    <w:p w:rsidR="00EA7DBA" w:rsidRDefault="00EA7DBA" w:rsidP="002800FE">
      <w:pPr>
        <w:numPr>
          <w:ilvl w:val="0"/>
          <w:numId w:val="17"/>
        </w:numPr>
        <w:shd w:val="clear" w:color="auto" w:fill="FFFFFF"/>
        <w:spacing w:after="65" w:line="316" w:lineRule="atLeast"/>
        <w:rPr>
          <w:rFonts w:ascii="Georgia" w:hAnsi="Georgia"/>
          <w:color w:val="222222"/>
          <w:sz w:val="20"/>
          <w:szCs w:val="20"/>
        </w:rPr>
      </w:pPr>
      <w:hyperlink r:id="rId9" w:tgtFrame="_blank" w:history="1">
        <w:r>
          <w:rPr>
            <w:rStyle w:val="Hyperlink"/>
            <w:rFonts w:ascii="Georgia" w:hAnsi="Georgia"/>
            <w:color w:val="222222"/>
            <w:sz w:val="20"/>
            <w:szCs w:val="20"/>
          </w:rPr>
          <w:t>HP</w:t>
        </w:r>
      </w:hyperlink>
      <w:r>
        <w:rPr>
          <w:rFonts w:ascii="Georgia" w:hAnsi="Georgia"/>
          <w:color w:val="222222"/>
          <w:sz w:val="20"/>
          <w:szCs w:val="20"/>
        </w:rPr>
        <w:t>: Select your printer category or type in the name and model in HP's search box.</w:t>
      </w:r>
    </w:p>
    <w:p w:rsidR="00EA7DBA" w:rsidRDefault="00EA7DBA" w:rsidP="002800FE">
      <w:pPr>
        <w:numPr>
          <w:ilvl w:val="0"/>
          <w:numId w:val="17"/>
        </w:numPr>
        <w:shd w:val="clear" w:color="auto" w:fill="FFFFFF"/>
        <w:spacing w:after="65" w:line="316" w:lineRule="atLeast"/>
        <w:rPr>
          <w:rFonts w:ascii="Georgia" w:hAnsi="Georgia"/>
          <w:color w:val="222222"/>
          <w:sz w:val="20"/>
          <w:szCs w:val="20"/>
        </w:rPr>
      </w:pPr>
      <w:hyperlink r:id="rId10" w:tgtFrame="_blank" w:history="1">
        <w:r>
          <w:rPr>
            <w:rStyle w:val="Hyperlink"/>
            <w:rFonts w:ascii="Georgia" w:hAnsi="Georgia"/>
            <w:color w:val="222222"/>
            <w:sz w:val="20"/>
            <w:szCs w:val="20"/>
          </w:rPr>
          <w:t>Canon</w:t>
        </w:r>
      </w:hyperlink>
      <w:r>
        <w:rPr>
          <w:rFonts w:ascii="Georgia" w:hAnsi="Georgia"/>
          <w:color w:val="222222"/>
          <w:sz w:val="20"/>
          <w:szCs w:val="20"/>
        </w:rPr>
        <w:t>: Click on "Consumer &amp; Home Office" then "Printers &amp; Multifunction" then your printer series and finally "Drivers &amp; Software" beside your printer model.</w:t>
      </w:r>
    </w:p>
    <w:p w:rsidR="00EA7DBA" w:rsidRDefault="00EA7DBA" w:rsidP="002800FE">
      <w:pPr>
        <w:numPr>
          <w:ilvl w:val="0"/>
          <w:numId w:val="17"/>
        </w:numPr>
        <w:shd w:val="clear" w:color="auto" w:fill="FFFFFF"/>
        <w:spacing w:after="65" w:line="316" w:lineRule="atLeast"/>
        <w:rPr>
          <w:rFonts w:ascii="Georgia" w:hAnsi="Georgia"/>
          <w:color w:val="222222"/>
          <w:sz w:val="20"/>
          <w:szCs w:val="20"/>
        </w:rPr>
      </w:pPr>
      <w:hyperlink r:id="rId11" w:tgtFrame="_blank" w:history="1">
        <w:r>
          <w:rPr>
            <w:rStyle w:val="Hyperlink"/>
            <w:rFonts w:ascii="Georgia" w:hAnsi="Georgia"/>
            <w:color w:val="222222"/>
            <w:sz w:val="20"/>
            <w:szCs w:val="20"/>
          </w:rPr>
          <w:t>Epson</w:t>
        </w:r>
      </w:hyperlink>
      <w:r>
        <w:rPr>
          <w:rFonts w:ascii="Georgia" w:hAnsi="Georgia"/>
          <w:color w:val="222222"/>
          <w:sz w:val="20"/>
          <w:szCs w:val="20"/>
        </w:rPr>
        <w:t>: Choose your printer category then select the model, or type in the product name in Epson's search box.</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Make sure you download the driver specifically for your operating system (e.g., Windows XP or Windows 7).</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Then follow the instructions above, replacing the part with the installation CD and using the downloaded driver instead.</w:t>
      </w:r>
    </w:p>
    <w:p w:rsidR="00EA7DBA" w:rsidRDefault="00EA7DBA" w:rsidP="00EA7DBA">
      <w:pPr>
        <w:pStyle w:val="Heading3"/>
        <w:shd w:val="clear" w:color="auto" w:fill="FFFFFF"/>
        <w:rPr>
          <w:rFonts w:ascii="Arial Narrow" w:hAnsi="Arial Narrow"/>
          <w:color w:val="000000"/>
          <w:sz w:val="27"/>
          <w:szCs w:val="27"/>
        </w:rPr>
      </w:pPr>
      <w:r>
        <w:rPr>
          <w:rFonts w:ascii="Arial Narrow" w:hAnsi="Arial Narrow"/>
          <w:color w:val="000000"/>
        </w:rPr>
        <w:t>Installing a Printer Shared on Your Network</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If you want to add a printer that's connected to another computer on your network, first make sure the printer is shared. In Windows, right-click on the printer name in and select "Sharing..." to get to the option to share the printer. On Mac, check the "Share this printer on the network" option in the Print &amp; Fax section.</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Then, use the "Add a printer" wizard to find the printer on your network. In Windows, go to the Printers folder (see step 4 above) and click "Add a printer". In the Add Printer wizard, click "Add a network, wireless or Bluetooth printer" and follow the prompts to select and install the printer.</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Another way to add the shared printer is to go to the networked computer in Windows Explorer and right-click on the printer and select the option to add the printer for your computer.</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On Mac, add a new printer in the Print &amp; Fax section. Click on the "+" sign beneath the printers list, which will bring up a window showing available network printers. Choose the printer from the list, click "Add" and follow the rest of the wizard to install the printer.</w:t>
      </w:r>
    </w:p>
    <w:p w:rsidR="00EA7DBA" w:rsidRDefault="00EA7DBA" w:rsidP="00EA7DBA">
      <w:pPr>
        <w:pStyle w:val="Heading3"/>
        <w:shd w:val="clear" w:color="auto" w:fill="FFFFFF"/>
        <w:rPr>
          <w:rFonts w:ascii="Arial Narrow" w:hAnsi="Arial Narrow"/>
          <w:color w:val="000000"/>
          <w:sz w:val="27"/>
          <w:szCs w:val="27"/>
        </w:rPr>
      </w:pPr>
      <w:r>
        <w:rPr>
          <w:rFonts w:ascii="Arial Narrow" w:hAnsi="Arial Narrow"/>
          <w:color w:val="000000"/>
        </w:rPr>
        <w:t>Setting a Printer as the Default Printer</w:t>
      </w:r>
    </w:p>
    <w:p w:rsidR="00EA7DBA" w:rsidRDefault="00EA7DBA" w:rsidP="00EA7DBA">
      <w:pPr>
        <w:pStyle w:val="sc-77igqf-0"/>
        <w:shd w:val="clear" w:color="auto" w:fill="FFFFFF"/>
        <w:spacing w:line="316" w:lineRule="atLeast"/>
        <w:rPr>
          <w:rFonts w:ascii="Georgia" w:hAnsi="Georgia"/>
          <w:color w:val="222222"/>
          <w:sz w:val="20"/>
          <w:szCs w:val="20"/>
        </w:rPr>
      </w:pPr>
      <w:r>
        <w:rPr>
          <w:rFonts w:ascii="Georgia" w:hAnsi="Georgia"/>
          <w:color w:val="222222"/>
          <w:sz w:val="20"/>
          <w:szCs w:val="20"/>
        </w:rPr>
        <w:t>If you have more than one printer, you can set one as the default by right-clicking on the printer name and choosing "Set as default printer" in Windows, or in the Print &amp; Fax settings section on Mac using the "Default printer" drop-down option.</w:t>
      </w:r>
    </w:p>
    <w:p w:rsidR="0036683F" w:rsidRDefault="0036683F" w:rsidP="0036683F">
      <w:pPr>
        <w:rPr>
          <w:szCs w:val="18"/>
        </w:rPr>
      </w:pPr>
    </w:p>
    <w:p w:rsidR="0036683F" w:rsidRDefault="0036683F" w:rsidP="0036683F">
      <w:pPr>
        <w:rPr>
          <w:szCs w:val="18"/>
        </w:rPr>
      </w:pPr>
    </w:p>
    <w:p w:rsidR="0036683F" w:rsidRDefault="0036683F" w:rsidP="0036683F">
      <w:pPr>
        <w:rPr>
          <w:szCs w:val="18"/>
        </w:rPr>
      </w:pPr>
      <w:r>
        <w:rPr>
          <w:szCs w:val="18"/>
        </w:rPr>
        <w:t>Practical No:06</w:t>
      </w:r>
    </w:p>
    <w:p w:rsidR="00A119F2" w:rsidRDefault="0036683F" w:rsidP="0036683F">
      <w:pPr>
        <w:rPr>
          <w:szCs w:val="18"/>
        </w:rPr>
      </w:pPr>
      <w:r>
        <w:rPr>
          <w:szCs w:val="18"/>
        </w:rPr>
        <w:t xml:space="preserve">Aim :- </w:t>
      </w:r>
    </w:p>
    <w:tbl>
      <w:tblPr>
        <w:tblW w:w="0" w:type="auto"/>
        <w:tblBorders>
          <w:top w:val="nil"/>
          <w:left w:val="nil"/>
          <w:bottom w:val="nil"/>
          <w:right w:val="nil"/>
        </w:tblBorders>
        <w:tblLayout w:type="fixed"/>
        <w:tblLook w:val="0000"/>
      </w:tblPr>
      <w:tblGrid>
        <w:gridCol w:w="7287"/>
      </w:tblGrid>
      <w:tr w:rsidR="00A119F2">
        <w:tblPrEx>
          <w:tblCellMar>
            <w:top w:w="0" w:type="dxa"/>
            <w:bottom w:w="0" w:type="dxa"/>
          </w:tblCellMar>
        </w:tblPrEx>
        <w:trPr>
          <w:trHeight w:val="103"/>
        </w:trPr>
        <w:tc>
          <w:tcPr>
            <w:tcW w:w="7287" w:type="dxa"/>
          </w:tcPr>
          <w:p w:rsidR="00A119F2" w:rsidRDefault="00A119F2">
            <w:pPr>
              <w:pStyle w:val="Default"/>
              <w:rPr>
                <w:sz w:val="22"/>
                <w:szCs w:val="22"/>
              </w:rPr>
            </w:pPr>
            <w:r>
              <w:rPr>
                <w:sz w:val="22"/>
                <w:szCs w:val="22"/>
              </w:rPr>
              <w:t xml:space="preserve">Install and understand the working of Input/output devices such as scanner </w:t>
            </w:r>
          </w:p>
        </w:tc>
      </w:tr>
      <w:tr w:rsidR="00A119F2">
        <w:tblPrEx>
          <w:tblCellMar>
            <w:top w:w="0" w:type="dxa"/>
            <w:bottom w:w="0" w:type="dxa"/>
          </w:tblCellMar>
        </w:tblPrEx>
        <w:trPr>
          <w:trHeight w:val="103"/>
        </w:trPr>
        <w:tc>
          <w:tcPr>
            <w:tcW w:w="7287" w:type="dxa"/>
          </w:tcPr>
          <w:p w:rsidR="00A119F2" w:rsidRDefault="00A119F2">
            <w:pPr>
              <w:pStyle w:val="Default"/>
              <w:rPr>
                <w:sz w:val="22"/>
                <w:szCs w:val="22"/>
              </w:rPr>
            </w:pPr>
            <w:r>
              <w:rPr>
                <w:sz w:val="22"/>
                <w:szCs w:val="22"/>
              </w:rPr>
              <w:t xml:space="preserve">and modem. </w:t>
            </w:r>
          </w:p>
        </w:tc>
      </w:tr>
    </w:tbl>
    <w:p w:rsidR="0036683F" w:rsidRDefault="0036683F" w:rsidP="0036683F">
      <w:pPr>
        <w:rPr>
          <w:szCs w:val="18"/>
        </w:rPr>
      </w:pPr>
    </w:p>
    <w:p w:rsidR="0036683F" w:rsidRPr="0044585D" w:rsidRDefault="0036683F" w:rsidP="0036683F">
      <w:pPr>
        <w:rPr>
          <w:szCs w:val="18"/>
        </w:rPr>
      </w:pPr>
      <w:r>
        <w:rPr>
          <w:szCs w:val="18"/>
        </w:rPr>
        <w:t>Solution :-</w:t>
      </w:r>
    </w:p>
    <w:p w:rsidR="00174D47" w:rsidRDefault="00174D47" w:rsidP="00174D47">
      <w:pPr>
        <w:pStyle w:val="Heading1"/>
        <w:shd w:val="clear" w:color="auto" w:fill="FFFFFF"/>
        <w:spacing w:before="55"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What is Scanner?</w:t>
      </w:r>
    </w:p>
    <w:p w:rsidR="00174D47" w:rsidRDefault="00174D47" w:rsidP="00174D47">
      <w:pPr>
        <w:rPr>
          <w:rFonts w:ascii="Times New Roman" w:hAnsi="Times New Roman" w:cs="Times New Roman"/>
          <w:sz w:val="24"/>
          <w:szCs w:val="24"/>
        </w:rPr>
      </w:pPr>
      <w:r>
        <w:rPr>
          <w:noProof/>
          <w:lang w:bidi="mr-IN"/>
        </w:rPr>
        <w:drawing>
          <wp:inline distT="0" distB="0" distL="0" distR="0">
            <wp:extent cx="2383155" cy="1807845"/>
            <wp:effectExtent l="19050" t="0" r="0" b="0"/>
            <wp:docPr id="51" name="Picture 51"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hat is Scanner?"/>
                    <pic:cNvPicPr>
                      <a:picLocks noChangeAspect="1" noChangeArrowheads="1"/>
                    </pic:cNvPicPr>
                  </pic:nvPicPr>
                  <pic:blipFill>
                    <a:blip r:embed="rId12"/>
                    <a:srcRect/>
                    <a:stretch>
                      <a:fillRect/>
                    </a:stretch>
                  </pic:blipFill>
                  <pic:spPr bwMode="auto">
                    <a:xfrm>
                      <a:off x="0" y="0"/>
                      <a:ext cx="2383155" cy="1807845"/>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scanner is an electrical device that reads and converts documents such as photos and pages of text into a digital signal. This changes the documents in a form that can be viewed and or modified on a computer system by using software applications. There are numerous kinds of scanners available in the market that have different resolutions.</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Most scanners have a flat scanning surface as they are flatbed devices, which are mainly used for scanning magazines, photographs, and numerous documents. Furthermore, because most flatbed scanners have a cover that lifts up, they can scan books and other heavy things. A sheet-fed scanner is another type of scanner that is only able to accept paper documents. Although sheet-fed scanners have no capability of scanning books, some of their models include a feature of an automatic document feeder (ADF) that allows various pages to be scanned in sequence.</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scanner interacts with computer software applications to execute tasks. The data from the scanner is imported into these apps. Most of the scanners contain basic scanning software that makes users capable of configuring, initiating, and importing scans. Scanners are also able to import scanned images directly through various software. The software accomplishes this by scanning the computer's installed plug-ins. If a scanner plug-in for Adobe Photoshop is installed, for example, users can create new photos directly from the linked scanner.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Although some programs like OmniPage and Acrobat can identify scanned text, the scanned images can also be edited by Photoshop. It is done by a technology, which is known as optical character recognition (OCR). Scanning software that includes optical character recognition has the ability to convert scanned text documents into digital text in a form that can be viewed and modified with the help of a word processor. Some OCR programs also have the ability to capture page and text formatting that led to possible of generating electronic copies of physical documents. Scanning is also the most dependable and cost-effective method of delivering images in the world of electronic data transmission.</w:t>
      </w:r>
    </w:p>
    <w:p w:rsidR="00174D47" w:rsidRDefault="00174D47" w:rsidP="00174D47">
      <w:pPr>
        <w:textAlignment w:val="baseline"/>
        <w:rPr>
          <w:rFonts w:ascii="Poppins" w:hAnsi="Poppins" w:cs="Times New Roman"/>
          <w:color w:val="FFFFFF"/>
          <w:sz w:val="13"/>
          <w:szCs w:val="13"/>
        </w:rPr>
      </w:pPr>
      <w:r>
        <w:rPr>
          <w:rFonts w:ascii="inherit" w:hAnsi="inherit"/>
          <w:color w:val="FFFFFF"/>
          <w:sz w:val="13"/>
          <w:szCs w:val="13"/>
        </w:rPr>
        <w:t>3</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Types of Scanner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There are various types of scanners that are used with a computer for different functions. Such are as follows:</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lastRenderedPageBreak/>
        <w:t>Flatbed Scanners</w:t>
      </w:r>
    </w:p>
    <w:p w:rsidR="00174D47" w:rsidRDefault="00174D47" w:rsidP="00174D47">
      <w:pPr>
        <w:rPr>
          <w:rFonts w:ascii="Times New Roman" w:hAnsi="Times New Roman" w:cs="Times New Roman"/>
          <w:sz w:val="24"/>
          <w:szCs w:val="24"/>
        </w:rPr>
      </w:pPr>
      <w:r>
        <w:rPr>
          <w:noProof/>
          <w:lang w:bidi="mr-IN"/>
        </w:rPr>
        <w:drawing>
          <wp:inline distT="0" distB="0" distL="0" distR="0">
            <wp:extent cx="1905000" cy="1600200"/>
            <wp:effectExtent l="19050" t="0" r="0" b="0"/>
            <wp:docPr id="52" name="Picture 52"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hat is Scanner?"/>
                    <pic:cNvPicPr>
                      <a:picLocks noChangeAspect="1" noChangeArrowheads="1"/>
                    </pic:cNvPicPr>
                  </pic:nvPicPr>
                  <pic:blipFill>
                    <a:blip r:embed="rId13"/>
                    <a:srcRect/>
                    <a:stretch>
                      <a:fillRect/>
                    </a:stretch>
                  </pic:blipFill>
                  <pic:spPr bwMode="auto">
                    <a:xfrm>
                      <a:off x="0" y="0"/>
                      <a:ext cx="1905000" cy="1600200"/>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most popular type of optical scanner is a flatbed scanner, which scans documents on a flat surface. These scanners do not require the document to be moved and are capable of capturing all of the document's elements. Flatbed scanners come in a couple of different sizes for standard paper and are effective for delicate materials, like documents that are fragile, including also vintage photographs and papers. There are also some models of scanners available that help to reduce the size of desk space. For example, you can minimize the amount of desk space required by purchasing all-in-one models, which include a scanner and a printer. A flatbed scanner looks like as shown in the below picture.</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These scanners are also effective for scanning books, articles, newspapers, and even DVD cases. If you have purchased a high-resolution scanner, they are also better for scanning photos as well. Because each object to be scanned must be put onto the flatbed and processed on this scanner, it is a time-consuming option. It is a superior option for individuals who need to scan a large number of papers.</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Unlike other types of scanners, the process of scanning documents of the flatbed scanner is very easy. Users merely need to place the paper on the glass and close the lid to scan the document. Additionally, some other models of flatbed scanners can include advanced features such as Bluetooth or wireless connectivity as well as automatic document feeders.</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Flatbed scanners are more versatile than sheet-fed scanners because they can scan thicker objects. Furthermore, unlike drum or handheld scanners, it does not necessitate document movement, resulting in a significant reduction in the danger of document damage during scanning. It also has the disadvantage; flatbed scanners can also be expensive, and they take more space as compared to other scanners.</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Sheetfed Scanners</w:t>
      </w:r>
    </w:p>
    <w:p w:rsidR="00174D47" w:rsidRDefault="00174D47" w:rsidP="00174D47">
      <w:pPr>
        <w:rPr>
          <w:rFonts w:ascii="Times New Roman" w:hAnsi="Times New Roman" w:cs="Times New Roman"/>
          <w:sz w:val="24"/>
          <w:szCs w:val="24"/>
        </w:rPr>
      </w:pPr>
      <w:r>
        <w:rPr>
          <w:noProof/>
          <w:lang w:bidi="mr-IN"/>
        </w:rPr>
        <w:drawing>
          <wp:inline distT="0" distB="0" distL="0" distR="0">
            <wp:extent cx="1905000" cy="1697355"/>
            <wp:effectExtent l="19050" t="0" r="0" b="0"/>
            <wp:docPr id="53" name="Picture 53"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hat is Scanner?"/>
                    <pic:cNvPicPr>
                      <a:picLocks noChangeAspect="1" noChangeArrowheads="1"/>
                    </pic:cNvPicPr>
                  </pic:nvPicPr>
                  <pic:blipFill>
                    <a:blip r:embed="rId14"/>
                    <a:srcRect/>
                    <a:stretch>
                      <a:fillRect/>
                    </a:stretch>
                  </pic:blipFill>
                  <pic:spPr bwMode="auto">
                    <a:xfrm>
                      <a:off x="0" y="0"/>
                      <a:ext cx="1905000" cy="1697355"/>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scanner that allows the only paper to be scanned, known as sheetfed scanners. These scanners are a little smaller than regular flatbed scanners, and they feature a lesser image resolution. They are great for scanning enormous amounts of paper. These scanners are useful if you have a limited amount of room to deal with. They are commonly used by businesses to scan office papers, but they are less commonly used by archives and libraries to scan books, and they're built specifically for scanning loose sheets of paper. These scanners have duplex capabilities, are capable of handling, have a duty cycle rating, and are fast in terms of paperweight and size (pages per minute). The sheetfed scanner is shown in the image below.</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Sheetfed scanners allow you to scan multiple documents at once instead of turning pages manually after each scan. Like photocopiers, these scanners allow you to insert papers into a feeder tray and then scan one page at a time. Also, comparing other kinds of scanners, Sheetfed document scanners can be a bit more costly. But the extra investment could be beneficial if time is of concern.</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Handheld Scanner</w:t>
      </w:r>
    </w:p>
    <w:p w:rsidR="00174D47" w:rsidRDefault="00174D47" w:rsidP="00174D47">
      <w:pPr>
        <w:rPr>
          <w:rFonts w:ascii="Times New Roman" w:hAnsi="Times New Roman" w:cs="Times New Roman"/>
          <w:sz w:val="24"/>
          <w:szCs w:val="24"/>
        </w:rPr>
      </w:pPr>
      <w:r>
        <w:rPr>
          <w:noProof/>
          <w:lang w:bidi="mr-IN"/>
        </w:rPr>
        <w:drawing>
          <wp:inline distT="0" distB="0" distL="0" distR="0">
            <wp:extent cx="1905000" cy="1905000"/>
            <wp:effectExtent l="19050" t="0" r="0" b="0"/>
            <wp:docPr id="54" name="Picture 54"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hat is Scanner?"/>
                    <pic:cNvPicPr>
                      <a:picLocks noChangeAspect="1" noChangeArrowheads="1"/>
                    </pic:cNvPicPr>
                  </pic:nvPicPr>
                  <pic:blipFill>
                    <a:blip r:embed="rId15"/>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portable scanner is a compact manual scanning device that functions similarly to a flatbed scanner. It is positioned above the thing to be scanned. You must place the document inside the scanner for flatback and sheetfed scanners to scan it. The handheld scanner, on the other hand, is dragged over the page to be scanned. It scans physical documents into their digital forms, which makes it capable of storing, modifying, forward, and emailing digitally. As flatbed scanners take up more space; therefore, when space is concerned, the handheld scanner is a mainly useful device. The below image is an example of a handheld scanner.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When utilising a portable scanner, the hand must remain firm at all times, making it a difficult operation. Even a little bit of movement of the hand can cause deformation of the scanning pictures. Typically, it is mainly used to evaluate goods in shopping stores. Also, the barcode scanner is one of the great advantages of a handheld scanner. These scanners are very popular, despite considering lower quality scanners. As compared to flatbed counterparts, they are less expensive and small in size. Additionally, they have the potential to scan items that would not fit in a flatbed scanner owing to size or placement. There are some models of handheld scanners available on the market that include additional features such as storing and sending scanned content to computers and other devices, including translations, definitions, and reading printed text aloud.</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Drum Scanner</w:t>
      </w:r>
    </w:p>
    <w:p w:rsidR="00174D47" w:rsidRDefault="00174D47" w:rsidP="00174D47">
      <w:pPr>
        <w:rPr>
          <w:rFonts w:ascii="Times New Roman" w:hAnsi="Times New Roman" w:cs="Times New Roman"/>
          <w:sz w:val="24"/>
          <w:szCs w:val="24"/>
        </w:rPr>
      </w:pPr>
      <w:r>
        <w:rPr>
          <w:noProof/>
          <w:lang w:bidi="mr-IN"/>
        </w:rPr>
        <w:drawing>
          <wp:inline distT="0" distB="0" distL="0" distR="0">
            <wp:extent cx="4717415" cy="2202815"/>
            <wp:effectExtent l="19050" t="0" r="6985" b="0"/>
            <wp:docPr id="55" name="Picture 55"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at is Scanner?"/>
                    <pic:cNvPicPr>
                      <a:picLocks noChangeAspect="1" noChangeArrowheads="1"/>
                    </pic:cNvPicPr>
                  </pic:nvPicPr>
                  <pic:blipFill>
                    <a:blip r:embed="rId16"/>
                    <a:srcRect/>
                    <a:stretch>
                      <a:fillRect/>
                    </a:stretch>
                  </pic:blipFill>
                  <pic:spPr bwMode="auto">
                    <a:xfrm>
                      <a:off x="0" y="0"/>
                      <a:ext cx="4717415" cy="2202815"/>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A scanner that uses a photomultiplier tube to capture the highest resolution from an image is known as a photomultiplier tube scanner. It scans with a photomultiplier tube rather than a charge-coupled device. A charge-coupled device is a gadget that is commonly seen in flatbed scanners. The photomultiplier tubes used by drum scanners are vacuum tubes that are excessively sensitive to light. A glass tube is available in the drum scanner, and </w:t>
      </w:r>
      <w:r>
        <w:rPr>
          <w:rFonts w:ascii="Segoe UI" w:hAnsi="Segoe UI" w:cs="Segoe UI"/>
          <w:color w:val="333333"/>
          <w:sz w:val="18"/>
          <w:szCs w:val="18"/>
        </w:rPr>
        <w:lastRenderedPageBreak/>
        <w:t>the image is mounted on that. When the scanner starts to scan the image, the beam of light moves over the image, and photomultiplier tubes (PMT) pick up its reflection and process it.</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Drum scanners are noted for their high resolution, which may reach more than 10,000 dots per inch (dpi). Furthermore, due to their cost and large size, they are not more popular than flatbed scanners in the market.</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Photo Scanner</w:t>
      </w:r>
    </w:p>
    <w:p w:rsidR="00174D47" w:rsidRDefault="00174D47" w:rsidP="00174D47">
      <w:pPr>
        <w:rPr>
          <w:rFonts w:ascii="Times New Roman" w:hAnsi="Times New Roman" w:cs="Times New Roman"/>
          <w:sz w:val="24"/>
          <w:szCs w:val="24"/>
        </w:rPr>
      </w:pPr>
      <w:r>
        <w:rPr>
          <w:noProof/>
          <w:lang w:bidi="mr-IN"/>
        </w:rPr>
        <w:drawing>
          <wp:inline distT="0" distB="0" distL="0" distR="0">
            <wp:extent cx="1932940" cy="1517015"/>
            <wp:effectExtent l="19050" t="0" r="0" b="0"/>
            <wp:docPr id="56" name="Picture 56"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hat is Scanner?"/>
                    <pic:cNvPicPr>
                      <a:picLocks noChangeAspect="1" noChangeArrowheads="1"/>
                    </pic:cNvPicPr>
                  </pic:nvPicPr>
                  <pic:blipFill>
                    <a:blip r:embed="rId17"/>
                    <a:srcRect/>
                    <a:stretch>
                      <a:fillRect/>
                    </a:stretch>
                  </pic:blipFill>
                  <pic:spPr bwMode="auto">
                    <a:xfrm>
                      <a:off x="0" y="0"/>
                      <a:ext cx="1932940" cy="1517015"/>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type of optical scanner that is mainly used to scan photographs. Photo scanners provide high resolution and color depth. They are smaller as compared to general-purpose scanners. Typically, a photo scanner has the ability to scan 3x5-inch or 4x6-inch photographs with higher resolution. Also, the negatives and slides can also be scanned by high-end photo scanners. Some photo scanners come with software that can help you clean and restore outdated photos. A photo scanner is shown in the image below.</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Film Scanner</w:t>
      </w:r>
    </w:p>
    <w:p w:rsidR="00174D47" w:rsidRDefault="00174D47" w:rsidP="00174D47">
      <w:pPr>
        <w:rPr>
          <w:rFonts w:ascii="Times New Roman" w:hAnsi="Times New Roman" w:cs="Times New Roman"/>
          <w:sz w:val="24"/>
          <w:szCs w:val="24"/>
        </w:rPr>
      </w:pPr>
      <w:r>
        <w:rPr>
          <w:noProof/>
          <w:lang w:bidi="mr-IN"/>
        </w:rPr>
        <w:drawing>
          <wp:inline distT="0" distB="0" distL="0" distR="0">
            <wp:extent cx="1905000" cy="1704340"/>
            <wp:effectExtent l="19050" t="0" r="0" b="0"/>
            <wp:docPr id="57" name="Picture 57"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hat is Scanner?"/>
                    <pic:cNvPicPr>
                      <a:picLocks noChangeAspect="1" noChangeArrowheads="1"/>
                    </pic:cNvPicPr>
                  </pic:nvPicPr>
                  <pic:blipFill>
                    <a:blip r:embed="rId18"/>
                    <a:srcRect/>
                    <a:stretch>
                      <a:fillRect/>
                    </a:stretch>
                  </pic:blipFill>
                  <pic:spPr bwMode="auto">
                    <a:xfrm>
                      <a:off x="0" y="0"/>
                      <a:ext cx="1905000" cy="1704340"/>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film scanner is a device that scans photographic film and transfers it to a computer. It scans without the need of any printmaking intermediates. As compared to a flatbed scanner, it offers different benefits to scan in a print of any size; the photographer directly can perform certain aspects like a ratio of the original image on the film, cropping, adjusting, unmolested image on film, and more. Also, many film scanners can remove film grain and scratches and improve color reproduction from film through special software or hardware.</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Portable Scanners</w:t>
      </w:r>
    </w:p>
    <w:p w:rsidR="00174D47" w:rsidRDefault="00174D47" w:rsidP="00174D47">
      <w:pPr>
        <w:rPr>
          <w:rFonts w:ascii="Times New Roman" w:hAnsi="Times New Roman" w:cs="Times New Roman"/>
          <w:sz w:val="24"/>
          <w:szCs w:val="24"/>
        </w:rPr>
      </w:pPr>
      <w:r>
        <w:rPr>
          <w:noProof/>
          <w:lang w:bidi="mr-IN"/>
        </w:rPr>
        <w:drawing>
          <wp:inline distT="0" distB="0" distL="0" distR="0">
            <wp:extent cx="1905000" cy="1773555"/>
            <wp:effectExtent l="19050" t="0" r="0" b="0"/>
            <wp:docPr id="58" name="Picture 58"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at is Scanner?"/>
                    <pic:cNvPicPr>
                      <a:picLocks noChangeAspect="1" noChangeArrowheads="1"/>
                    </pic:cNvPicPr>
                  </pic:nvPicPr>
                  <pic:blipFill>
                    <a:blip r:embed="rId19"/>
                    <a:srcRect/>
                    <a:stretch>
                      <a:fillRect/>
                    </a:stretch>
                  </pic:blipFill>
                  <pic:spPr bwMode="auto">
                    <a:xfrm>
                      <a:off x="0" y="0"/>
                      <a:ext cx="1905000" cy="1773555"/>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Portable scanners are designed in a way that can be easily carried around as they are small in size. Even some can be carried in the pockets, too, as they are as small as your PDAs. They are effective for text document scanning. They have limitations in terms of resolution. They are also available with a wireless facility. The below picture is an example of a cabled portable scanner.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These are not capable of scanning photographs as well as applications that need high-resolution scanning. Now you do not even need to desktop to get your work done because many smartphones come with a lot of applications that enable your smartphone into a pocket-sized scanner. These applications can be used for scanning pictures and editing them, scanning documents and converting them into PDFs, including scan bar codes. If you want to scan a sharp and detailed image, however, a flatbed or drum scanner is the way to go. Otherwise, you can get complete your work with the help of these productivity apps.</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Advantages of scanner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There are many advantages of using a scanner; today's multifunction printers are designed in a way that includes capable scanners, allowing you to scan documents without buying anything separately. They also do not take more space. Some advantages are given below, which are included of prominent benefits.</w:t>
      </w:r>
    </w:p>
    <w:p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Reliability:</w:t>
      </w:r>
      <w:r>
        <w:rPr>
          <w:rFonts w:ascii="Segoe UI" w:hAnsi="Segoe UI" w:cs="Segoe UI"/>
          <w:color w:val="000000"/>
          <w:sz w:val="18"/>
          <w:szCs w:val="18"/>
        </w:rPr>
        <w:t> Unlike some modes of data transmission, scanning simply involves the conversion of physical images to digital ones. In the case of scanning, the role of the end-user is limited. They can also assist in the transmission or storage of crucial information because they are not reliant on two-way communication.</w:t>
      </w:r>
    </w:p>
    <w:p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Quality:</w:t>
      </w:r>
      <w:r>
        <w:rPr>
          <w:rFonts w:ascii="Segoe UI" w:hAnsi="Segoe UI" w:cs="Segoe UI"/>
          <w:color w:val="000000"/>
          <w:sz w:val="18"/>
          <w:szCs w:val="18"/>
        </w:rPr>
        <w:t> Scanners are capable of reproducing images with high resolution and accuracy. Scanning, as opposed to fax machines, ensures the highest possible resolution for digital photos, whereas fax machines may struggle to replicate correct details. Scanners are also more useful in the photography and engineering fields.</w:t>
      </w:r>
    </w:p>
    <w:p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Efficiency:</w:t>
      </w:r>
      <w:r>
        <w:rPr>
          <w:rFonts w:ascii="Segoe UI" w:hAnsi="Segoe UI" w:cs="Segoe UI"/>
          <w:color w:val="000000"/>
          <w:sz w:val="18"/>
          <w:szCs w:val="18"/>
        </w:rPr>
        <w:t> Modern scanners comes with ease of use as well as convenience. And, they are designed to offer better speed and efficiency.</w:t>
      </w:r>
    </w:p>
    <w:p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Cost-saving:</w:t>
      </w:r>
      <w:r>
        <w:rPr>
          <w:rFonts w:ascii="Segoe UI" w:hAnsi="Segoe UI" w:cs="Segoe UI"/>
          <w:color w:val="000000"/>
          <w:sz w:val="18"/>
          <w:szCs w:val="18"/>
        </w:rPr>
        <w:t> The conversion of physical files into digital forms is one of the biggest advantages of scanning. Using a scanner offers environmental benefits as well, since it helps to conserve physical space that would otherwise be utilised for storage.</w:t>
      </w:r>
    </w:p>
    <w:p w:rsidR="00174D47" w:rsidRDefault="00174D47" w:rsidP="002800FE">
      <w:pPr>
        <w:numPr>
          <w:ilvl w:val="0"/>
          <w:numId w:val="18"/>
        </w:numPr>
        <w:shd w:val="clear" w:color="auto" w:fill="FFFFFF"/>
        <w:spacing w:before="44" w:after="100" w:afterAutospacing="1" w:line="273" w:lineRule="atLeast"/>
        <w:jc w:val="both"/>
        <w:rPr>
          <w:rFonts w:ascii="Segoe UI" w:hAnsi="Segoe UI" w:cs="Segoe UI"/>
          <w:color w:val="000000"/>
          <w:sz w:val="18"/>
          <w:szCs w:val="18"/>
        </w:rPr>
      </w:pPr>
      <w:r>
        <w:rPr>
          <w:rStyle w:val="Strong"/>
          <w:rFonts w:ascii="Segoe UI" w:hAnsi="Segoe UI" w:cs="Segoe UI"/>
          <w:color w:val="000000"/>
          <w:sz w:val="18"/>
          <w:szCs w:val="18"/>
        </w:rPr>
        <w:t>Ease of use:</w:t>
      </w:r>
      <w:r>
        <w:rPr>
          <w:rFonts w:ascii="Segoe UI" w:hAnsi="Segoe UI" w:cs="Segoe UI"/>
          <w:color w:val="000000"/>
          <w:sz w:val="18"/>
          <w:szCs w:val="18"/>
        </w:rPr>
        <w:t> Scanners are electronic devices that are very easy to use. In modern times, the scanners that are built into multifunction printers can be used freely without instruction or worry. Users only need to select basic options like document or photograph or color versus black and white because most settings are automatically adjusted and fine-tuned. You can also send the file to an email account or a computer after scanning is completed. Furthermore, users can also save the scanned file in a different format, such as PDF documents.</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Disadvantages of scanner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Although there are multiple benefits to using a scanner, they also have their disadvantages as well. If you are using a desktop scanner for your home and office, it can be a valuable tool to get complete your work. In addition, both desktop and high-volume scanners might be useful for business. Before investing in a pricey scanning system, both home users and company owners should be aware of all scanner limits. The major drawbacks are listed below:</w:t>
      </w:r>
    </w:p>
    <w:p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 Scanned Output Quality Can Vary</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Depending on the number of factors, the quality of the scanned output can be different. These factors include the quality of the scanner's lens, the condition of the original documents and scanner glass, and the cleanliness of the scanner glass. If the original papers are in electronic format, a tool like Adobe Acrobat is usually the best option. This program will help out to convert these files to a PDF format, which can be read by anyone who has internet access or connection.</w:t>
      </w:r>
    </w:p>
    <w:p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lastRenderedPageBreak/>
        <w:t>2. Scanner Maintenance Can be Expensive</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terms of Maintenance, the use of a scanner can be expensive as there are numerous companies that need a large amount of paperwork. To deal with this, they use high-volume scanners, which can be more expensive. Although these high-volume scanners can be useful tools, owners must replace the lamps on a regular basis to maintain them working at their best. Also, need to perform maintenance on the camera and lens as well. Thus, the maintenance cost can be much costly.</w:t>
      </w:r>
    </w:p>
    <w:p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 Scanners are Relatively Slow</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Individuals and companies' users need to think about the time taken in scanning their paperwork as scanners are also relatively slow. Although automatic feeders can help to save time, it can still take more time to scan a collection of documents. Also, scanner operators need to check out all pages to make sure that each page has been imaged. While going through the automatic document feeder, it is not unusual for pages to stick together. Therefore, operators need to concentrate on these problems carefully.</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What Are the Uses of Scanners?</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scanner captures images using reflected light and converts them into files that the computer can read and interpret in order to show them. Scanners can scan images in black-and-white or colour, and they come in high- and low-resolution models. The scanner can be used for a wide variety on the basis of users' requirements.</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Copying</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Copying is one of the most common uses of a scanner. A scanner can be used to make multiple copies of a poster, brochure, worksheet, or other document so that it can be printed as many times as necessary. It will function as if your PC were connected to a printer. In addition, in contrast to a copier, a scanner offers users the benefit of modifying their documents before they print their copies.</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Research</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Scanners are also played an important role in research projects. Long-term research projects, whether for school or business, nearly always need acquiring information from borrowed library books or other privately held sources. The information is necessary for later research if it is collected from these sources. As a result, it can be referred to at a later time without having to scan the original document into your computer. This enables users to return the source without the need for losing the information found in it.</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Archiving</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Digital archiving is another one of the popular uses of the scanner. It's a method for making and saving digital copies of hard copies of documents. Business records, personal documents, and tax paperwork, as well as family letters, are examples of these documents. It contains many copies of important papers to aid recovery in the event that the originals are lost, stolen, or destroyed.</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Sharing Photos</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Through the internet, scanners can also be used by users to share hard copy photos with friends and relatives. Although professional and amateur photographers commonly use digital photography with the prevalent format, many people still have old family pictures that were never recorded digitally because these photos were captured with traditional film cameras.</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How is a scanner connected to the computer?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Although today's USB cable is most interface used to connect a scanner to the computer, there are many different interfaces that can be used. They are as follows:</w:t>
      </w:r>
    </w:p>
    <w:p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Firewire</w:t>
      </w:r>
    </w:p>
    <w:p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Parallel</w:t>
      </w:r>
    </w:p>
    <w:p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USB</w:t>
      </w:r>
    </w:p>
    <w:p w:rsidR="00174D47" w:rsidRDefault="00174D47" w:rsidP="002800FE">
      <w:pPr>
        <w:numPr>
          <w:ilvl w:val="0"/>
          <w:numId w:val="19"/>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SCSI</w:t>
      </w:r>
    </w:p>
    <w:p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Firewire connection:</w:t>
      </w:r>
      <w:r>
        <w:rPr>
          <w:rFonts w:ascii="Segoe UI" w:hAnsi="Segoe UI" w:cs="Segoe UI"/>
          <w:color w:val="333333"/>
          <w:sz w:val="18"/>
          <w:szCs w:val="18"/>
        </w:rPr>
        <w:t> It is the fastest method as compared to others, which is referred to as IEEE-1394. It was developed by Apple in 1995 and has been introduced in the latest high-end scanners. It deals with scanning high-resolution images as it is a digital bus with a bandwidth of more than 400-800 Mbps. It is hot-swappable and can transfer data at a maximum speed of 800 MBPS and handle up to 63 units on the same bus.</w:t>
      </w:r>
    </w:p>
    <w:p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Parallel Connection:</w:t>
      </w:r>
      <w:r>
        <w:rPr>
          <w:rFonts w:ascii="Segoe UI" w:hAnsi="Segoe UI" w:cs="Segoe UI"/>
          <w:color w:val="333333"/>
          <w:sz w:val="18"/>
          <w:szCs w:val="18"/>
        </w:rPr>
        <w:t> This is the oldest and slowest method of connecting a scanner to a computer, and it's also known as the Centronics interface, Centronics port, or Centronics connection after the firm that invented it. Epson later turned it into a 25-pin (type DB-25) computer interface. It has a data transfer rate of 70 kbps and is often used to connect printers to computers.</w:t>
      </w:r>
    </w:p>
    <w:p w:rsidR="00174D47" w:rsidRDefault="00174D47" w:rsidP="00174D47">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Universal Serial Bus (USB) Connection:</w:t>
      </w:r>
      <w:r>
        <w:rPr>
          <w:rFonts w:ascii="Segoe UI" w:hAnsi="Segoe UI" w:cs="Segoe UI"/>
          <w:color w:val="333333"/>
          <w:sz w:val="18"/>
          <w:szCs w:val="18"/>
        </w:rPr>
        <w:t> It is the most economical and latest method of data transfer, which stands for universal serial bus. It is a simple plug-and-play interface that connects to the scanner quickly. It also enables a computer to communicate with peripherals and other devices at speeds of up to 60 megabits per second.</w:t>
      </w:r>
    </w:p>
    <w:p w:rsidR="00174D47" w:rsidRDefault="00174D47" w:rsidP="00174D47">
      <w:pPr>
        <w:pStyle w:val="Heading3"/>
        <w:shd w:val="clear" w:color="auto" w:fill="FFFFFF"/>
        <w:spacing w:line="312" w:lineRule="atLeast"/>
        <w:jc w:val="both"/>
        <w:rPr>
          <w:rFonts w:ascii="Helvetica" w:hAnsi="Helvetica" w:cs="Helvetica"/>
          <w:b w:val="0"/>
          <w:bCs w:val="0"/>
          <w:color w:val="610B4B"/>
          <w:sz w:val="23"/>
          <w:szCs w:val="23"/>
        </w:rPr>
      </w:pPr>
      <w:r>
        <w:rPr>
          <w:rFonts w:ascii="Helvetica" w:hAnsi="Helvetica" w:cs="Helvetica"/>
          <w:b w:val="0"/>
          <w:bCs w:val="0"/>
          <w:color w:val="610B4B"/>
          <w:sz w:val="23"/>
          <w:szCs w:val="23"/>
        </w:rPr>
        <w:t>Small Computer System Interface (SCSI) Connection:</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SCSI interface card, pronounced "Scuzzy," can be used to implement this strategy. A specialized SCSI card was used in older scanners. It was completed for the first time in 1982, and it can accommodate eight or sixteen devices using Wide SCSI.</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Working of Flatbed Scanner</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basic difference in how old scanners and modern scanners work is the sort of image sensor they use. Modern scanners use a Charge-coupled device, whereas old scanners were used a photomultiplier tube. A CCD sensor's principal job is to capture light from a scanner and convert it into proportional electrons. The charge created will be higher if the intensity of light that hits the sensor is higher. A flatbed scanner incorporates a number of devices, including the following:</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Charge-coupled device (CCD) array</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Lens</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Power supply</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Scan head</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Stepper motor</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Glass plate</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Lamp</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Filters</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Stabilizer bar</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Belt</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Cover</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Control circuitry</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Interface ports</w:t>
      </w:r>
    </w:p>
    <w:p w:rsidR="00174D47" w:rsidRDefault="00174D47" w:rsidP="002800FE">
      <w:pPr>
        <w:numPr>
          <w:ilvl w:val="0"/>
          <w:numId w:val="20"/>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Mirrors</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Although, according to the manufacturer's design, the configuration of the above components is different, the basic functioning is almost the same.</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flat transparent glass bed is included in the scanner, and under it, the lenses, lamp, filters, CCD sensors, and mirrors are built. When a document is to be scanned, it is needed to place on the glass bed. A scanner also comes with a cover, which can be white or black and is used to close the scanner. The color of this cover helps to offer uniformity in the background. And, this uniformity helps to analyze the size of the document, which is to be scanned. You may not be able to use the cover if you are going to scan a page from a book due to its heavier size. Most of the scanners utilize a CCFL (cold cathode fluorescent lamp).</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stepper motor is included in the scanner, which moves the scanner head from one end to the other. The scanner head compresses CCD sponsors, mirrors, filters, and lenses. The scan head, in a constant path, moves parallel to the glass bed. A stabilizer bar will be offered to compromise it as deviation may occur in its motion. The scanning is dependent on the scan head. The scanning of the document is completed when it reaches the other end of the machine as the scan head goes from one end to the other. For some scanners, a two-way scan is performed when the scan head needs to return to its original location before doing a complete scan.</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When the scan head slides under the glass bed, the lamp's light strikes the paper and is reflected back using angled mirrors. On the basis of the device's design, there may be either 2-way or 3-way mirrors. The mirrors will be angled according to the reflected image, which will be meeting the smaller surface. Finally, the picture will pass through a filter before reaching a lens, which will cause the image to be focused on CCD sensors. Then, the light is converted into electrical signals by CCD sensors. Below is given a picture that may help out to understand the working of the scanner.</w:t>
      </w:r>
    </w:p>
    <w:p w:rsidR="00174D47" w:rsidRDefault="00174D47" w:rsidP="00174D47">
      <w:pPr>
        <w:rPr>
          <w:rFonts w:ascii="Times New Roman" w:hAnsi="Times New Roman" w:cs="Times New Roman"/>
          <w:sz w:val="24"/>
          <w:szCs w:val="24"/>
        </w:rPr>
      </w:pPr>
      <w:r>
        <w:rPr>
          <w:noProof/>
          <w:lang w:bidi="mr-IN"/>
        </w:rPr>
        <w:drawing>
          <wp:inline distT="0" distB="0" distL="0" distR="0">
            <wp:extent cx="4759325" cy="4336415"/>
            <wp:effectExtent l="0" t="0" r="0" b="0"/>
            <wp:docPr id="59" name="Picture 59" descr="What is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hat is Scanner?"/>
                    <pic:cNvPicPr>
                      <a:picLocks noChangeAspect="1" noChangeArrowheads="1"/>
                    </pic:cNvPicPr>
                  </pic:nvPicPr>
                  <pic:blipFill>
                    <a:blip r:embed="rId20"/>
                    <a:srcRect/>
                    <a:stretch>
                      <a:fillRect/>
                    </a:stretch>
                  </pic:blipFill>
                  <pic:spPr bwMode="auto">
                    <a:xfrm>
                      <a:off x="0" y="0"/>
                      <a:ext cx="4759325" cy="4336415"/>
                    </a:xfrm>
                    <a:prstGeom prst="rect">
                      <a:avLst/>
                    </a:prstGeom>
                    <a:noFill/>
                    <a:ln w="9525">
                      <a:noFill/>
                      <a:miter lim="800000"/>
                      <a:headEnd/>
                      <a:tailEnd/>
                    </a:ln>
                  </pic:spPr>
                </pic:pic>
              </a:graphicData>
            </a:graphic>
          </wp:inline>
        </w:drawing>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The electrical signals will then be translated into picture format inside the computer. This reception may differ as a result of differences in lens and filter design. A method that is employed is three-pass scanning. In this technology, each composite colour is communicated between the lens and the CCD sensors with each movement of the scan </w:t>
      </w:r>
      <w:r>
        <w:rPr>
          <w:rFonts w:ascii="Segoe UI" w:hAnsi="Segoe UI" w:cs="Segoe UI"/>
          <w:color w:val="333333"/>
          <w:sz w:val="18"/>
          <w:szCs w:val="18"/>
        </w:rPr>
        <w:lastRenderedPageBreak/>
        <w:t>head from one end to the other. The scanner software converts the three filtered images into one single-color image after the three composite colours are scanned.</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Another method is also used, which is a single-pass scanning method. In this method, the image will be split into three pieces, which image is captured by the lens. Any of the color composite filters help to pass these pieces. Then, CCD sensors receive the output. Thus, with the help of a scanner, the single-color image will be combined.</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some recent scanners, </w:t>
      </w:r>
      <w:r>
        <w:rPr>
          <w:rStyle w:val="Strong"/>
          <w:rFonts w:ascii="Segoe UI" w:hAnsi="Segoe UI" w:cs="Segoe UI"/>
          <w:color w:val="333333"/>
          <w:sz w:val="18"/>
          <w:szCs w:val="18"/>
        </w:rPr>
        <w:t>the CCD</w:t>
      </w:r>
      <w:r>
        <w:rPr>
          <w:rFonts w:ascii="Segoe UI" w:hAnsi="Segoe UI" w:cs="Segoe UI"/>
          <w:color w:val="333333"/>
          <w:sz w:val="18"/>
          <w:szCs w:val="18"/>
        </w:rPr>
        <w:t> sensor has been replaced by the contact image sensor </w:t>
      </w:r>
      <w:r>
        <w:rPr>
          <w:rStyle w:val="Strong"/>
          <w:rFonts w:ascii="Segoe UI" w:hAnsi="Segoe UI" w:cs="Segoe UI"/>
          <w:color w:val="333333"/>
          <w:sz w:val="18"/>
          <w:szCs w:val="18"/>
        </w:rPr>
        <w:t>(CIS).</w:t>
      </w:r>
      <w:r>
        <w:rPr>
          <w:rFonts w:ascii="Segoe UI" w:hAnsi="Segoe UI" w:cs="Segoe UI"/>
          <w:color w:val="333333"/>
          <w:sz w:val="18"/>
          <w:szCs w:val="18"/>
        </w:rPr>
        <w:t> Although, as compared to the CCD scanner, this method is not more costly, it offers lower quality and resolution of the image.</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When was the first scanner created?</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Modern scanners are modeled around early telephotography and fax input devices. The pantelegraph, invented by Giovanni Caselli, was an early type of facsimile machine that transmitted over standard telegraph lines. It was the apparatus that was employed for the first time in practical service in the 1860s. It employed electromagnets to drive and synchronize pendulum movement and scanned and reproduced images from afar. It was capable of transmitting drawings up to 150 by 100 mm in size, including signatures and handwriting.</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By scanning with the help of a photocell and transmitting over standard phone lines, Édouard Belin's Belinograph of 1913 laid the groundwork for the AT&amp;T Wirephoto service. From the 1920s through the mid-1990s, a Belino, a service similar to a wirephoto, was utilized in Europe. It was used by news organisations and consisted of a rotating drum with a single photodetector. It rotated at 60 to 120 rotations per minute on average. They send a linear analogue AM signal to receptors, which may print the proportionate intensity on special paper using conventional phone lines. Color photographs were delivered in three distinct RGB filtered images due to transmission expenses.</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first scanners were invented in the 1860s. However, at the National Bureau of Standards in the United States, a guy named Russell Kirsch developed a scanner that is still in use today. For the first time, this gadget scanned a photograph of Kirsch's son. This black and white graphic had a resolution of 176 pixels on each side and sized only 5x5 cm.</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Why is a scanner an input device?</w:t>
      </w:r>
    </w:p>
    <w:p w:rsidR="00174D47" w:rsidRDefault="00174D47" w:rsidP="00174D47">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computer scanner, often known as a digitizer, is a type of input device. It takes data from a document or a photograph and converts it to digital data. A scanner, like a printer (which is an output device), cannot receive data from the computer and can only give data to the computer. Therefore, it is known as an input device.</w:t>
      </w:r>
    </w:p>
    <w:p w:rsidR="00174D47" w:rsidRDefault="00174D47" w:rsidP="00174D47">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What are the parameters of a Scanner?</w:t>
      </w:r>
    </w:p>
    <w:p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One of the main parameters of the scanner is the resolution of the image. According to resolution and cost, each scanner varies. The resolution may be represented with the help of samples per inch and also pixels per inch. Manufacturers typically define the scanner's interpolated resolution rather than the scanner's exact optical resolution. The latest flatbed scanners have interpolated resolutions of 5400 ppi and even 12,000 ppi for drums.</w:t>
      </w:r>
    </w:p>
    <w:p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Interpolated resolution expresses to increase the resolution of the picture through scanning software. This is done with the help of increasing additional pixels between the document or image that one actually scanned by the CCD array. But only as an average of the adjacent pixels can be added to these extra pixels. For example, the manufacturer declared the interpolated resolution of a scanner is 600×300 dpi and has a true resolution of 300×300 dpi. Thus, with the help of software, an extra pixel is added in each row of the CCD sensor. The size of the file increases when the resolution increases. Lossy compression techniques such as JPEG can help to reduce the file size. This method offers the benefit of reducing the quality of the picture to a small amount.</w:t>
      </w:r>
    </w:p>
    <w:p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At least, a scanner contains a resolution of approx. 300×300 dots per inch (dpi). It improves with the help of the stepper motor's precision, as well as an increase in the number of CCD sensors row by row.</w:t>
      </w:r>
    </w:p>
    <w:p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lastRenderedPageBreak/>
        <w:t>When the scanner's lamp brightness is increased in conjunction with the use of high-quality optics, the image clarity improves. Another setting is the density range, which aids scanning in reproducing small shadow and brightness details.</w:t>
      </w:r>
    </w:p>
    <w:p w:rsidR="00174D47" w:rsidRDefault="00174D47" w:rsidP="002800FE">
      <w:pPr>
        <w:numPr>
          <w:ilvl w:val="0"/>
          <w:numId w:val="21"/>
        </w:numPr>
        <w:shd w:val="clear" w:color="auto" w:fill="FFFFFF"/>
        <w:spacing w:before="44" w:after="100" w:afterAutospacing="1" w:line="273" w:lineRule="atLeast"/>
        <w:jc w:val="both"/>
        <w:rPr>
          <w:rFonts w:ascii="Segoe UI" w:hAnsi="Segoe UI" w:cs="Segoe UI"/>
          <w:color w:val="000000"/>
          <w:sz w:val="18"/>
          <w:szCs w:val="18"/>
        </w:rPr>
      </w:pPr>
      <w:r>
        <w:rPr>
          <w:rFonts w:ascii="Segoe UI" w:hAnsi="Segoe UI" w:cs="Segoe UI"/>
          <w:color w:val="000000"/>
          <w:sz w:val="18"/>
          <w:szCs w:val="18"/>
        </w:rPr>
        <w:t>Another parameter is colour depth, which refers to the amount of colours in colour scanning. The scanner is capable of reproducing it. Despite the fact that scanners with 30 and 36 bits are available on the market, a 24 bit/pixel scanner will suffice.</w:t>
      </w:r>
    </w:p>
    <w:p w:rsidR="0036683F" w:rsidRDefault="0036683F" w:rsidP="0036683F">
      <w:pPr>
        <w:rPr>
          <w:szCs w:val="18"/>
        </w:rPr>
      </w:pPr>
    </w:p>
    <w:p w:rsidR="0036683F" w:rsidRDefault="0036683F" w:rsidP="0036683F">
      <w:pPr>
        <w:rPr>
          <w:szCs w:val="18"/>
        </w:rPr>
      </w:pPr>
    </w:p>
    <w:p w:rsidR="0036683F" w:rsidRDefault="0036683F" w:rsidP="0036683F">
      <w:pPr>
        <w:rPr>
          <w:szCs w:val="18"/>
        </w:rPr>
      </w:pPr>
      <w:r>
        <w:rPr>
          <w:szCs w:val="18"/>
        </w:rPr>
        <w:t>Practical No:07</w:t>
      </w:r>
    </w:p>
    <w:p w:rsidR="00A119F2" w:rsidRDefault="0036683F" w:rsidP="00A119F2">
      <w:pPr>
        <w:pStyle w:val="Default"/>
        <w:rPr>
          <w:sz w:val="22"/>
          <w:szCs w:val="22"/>
        </w:rPr>
      </w:pPr>
      <w:r>
        <w:rPr>
          <w:szCs w:val="18"/>
        </w:rPr>
        <w:t xml:space="preserve">Aim :- </w:t>
      </w:r>
      <w:r w:rsidR="00A119F2">
        <w:rPr>
          <w:sz w:val="22"/>
          <w:szCs w:val="22"/>
        </w:rPr>
        <w:t xml:space="preserve">Find faults related to Monitor. </w:t>
      </w:r>
    </w:p>
    <w:p w:rsidR="0036683F" w:rsidRDefault="0036683F" w:rsidP="0036683F">
      <w:pPr>
        <w:rPr>
          <w:szCs w:val="18"/>
        </w:rPr>
      </w:pPr>
    </w:p>
    <w:p w:rsidR="0036683F" w:rsidRPr="0044585D" w:rsidRDefault="0036683F" w:rsidP="0036683F">
      <w:pPr>
        <w:rPr>
          <w:szCs w:val="18"/>
        </w:rPr>
      </w:pPr>
      <w:r>
        <w:rPr>
          <w:szCs w:val="18"/>
        </w:rPr>
        <w:t>Solution :-</w:t>
      </w:r>
    </w:p>
    <w:p w:rsidR="00C76104" w:rsidRDefault="00C76104" w:rsidP="00C76104">
      <w:pPr>
        <w:pStyle w:val="Heading4"/>
        <w:shd w:val="clear" w:color="auto" w:fill="FFFFFF"/>
        <w:spacing w:before="0"/>
        <w:rPr>
          <w:rFonts w:ascii="Roboto-Medium" w:hAnsi="Roboto-Medium"/>
          <w:b w:val="0"/>
          <w:bCs w:val="0"/>
          <w:color w:val="111111"/>
          <w:spacing w:val="3"/>
          <w:sz w:val="18"/>
          <w:szCs w:val="18"/>
        </w:rPr>
      </w:pPr>
      <w:r>
        <w:rPr>
          <w:rFonts w:ascii="Roboto-Medium" w:hAnsi="Roboto-Medium"/>
          <w:b w:val="0"/>
          <w:bCs w:val="0"/>
          <w:color w:val="111111"/>
          <w:spacing w:val="3"/>
          <w:sz w:val="18"/>
          <w:szCs w:val="18"/>
        </w:rPr>
        <w:t>Symptoms</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The troubleshooting steps in this article help resolve common video or display issues with a Dell monitor connected to a desktop or laptop. Some symptoms that indicate an LCD display or video issue include:</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A blank or black screen</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Color fade</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Fuzzy, blurry, distorted, or stretched image</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Geometric distortion</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Light leakage or light bleeding</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Flickering</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Horizontal or vertical lines</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Light or dark patches</w:t>
      </w:r>
    </w:p>
    <w:p w:rsidR="00C76104" w:rsidRDefault="00C76104" w:rsidP="002800FE">
      <w:pPr>
        <w:numPr>
          <w:ilvl w:val="0"/>
          <w:numId w:val="22"/>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Dead or bright pixel</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more, expand and follow each troubleshooting step below.</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how to troubleshoot LCD display or video issue on a Dell laptop, see the Dell knowledge base article </w:t>
      </w:r>
      <w:hyperlink r:id="rId21" w:tgtFrame="_blank" w:history="1">
        <w:r>
          <w:rPr>
            <w:rStyle w:val="Hyperlink"/>
            <w:rFonts w:ascii="Cordia New" w:hAnsi="Cordia New"/>
            <w:color w:val="006BBD"/>
            <w:spacing w:val="3"/>
            <w:sz w:val="18"/>
            <w:szCs w:val="18"/>
          </w:rPr>
          <w:t>How to Troubleshoot Display or Video Issues on a Dell Laptop</w:t>
        </w:r>
      </w:hyperlink>
      <w:r>
        <w:rPr>
          <w:rFonts w:ascii="Cordia New" w:hAnsi="Cordia New"/>
          <w:color w:val="444444"/>
          <w:spacing w:val="3"/>
          <w:sz w:val="18"/>
          <w:szCs w:val="18"/>
        </w:rPr>
        <w:t>.</w:t>
      </w:r>
    </w:p>
    <w:p w:rsidR="00C76104" w:rsidRDefault="00C76104" w:rsidP="00C76104">
      <w:pPr>
        <w:pStyle w:val="Heading4"/>
        <w:shd w:val="clear" w:color="auto" w:fill="FFFFFF"/>
        <w:spacing w:before="0"/>
        <w:rPr>
          <w:rFonts w:ascii="Roboto-Medium" w:hAnsi="Roboto-Medium"/>
          <w:b w:val="0"/>
          <w:bCs w:val="0"/>
          <w:color w:val="111111"/>
          <w:spacing w:val="3"/>
          <w:sz w:val="18"/>
          <w:szCs w:val="18"/>
        </w:rPr>
      </w:pPr>
      <w:r>
        <w:rPr>
          <w:rFonts w:ascii="Roboto-Medium" w:hAnsi="Roboto-Medium"/>
          <w:b w:val="0"/>
          <w:bCs w:val="0"/>
          <w:color w:val="111111"/>
          <w:spacing w:val="3"/>
          <w:sz w:val="18"/>
          <w:szCs w:val="18"/>
        </w:rPr>
        <w:t>Cause</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The LCD display or video issue can occur due to outdated drivers such as BIOS, video card (GPU), chipset, and monitor driver, video, or graphic settings in the operating system, faulty video cable, outdated operating system updates.</w:t>
      </w:r>
    </w:p>
    <w:p w:rsidR="00C76104" w:rsidRDefault="00C76104" w:rsidP="00C76104">
      <w:pPr>
        <w:shd w:val="clear" w:color="auto" w:fill="FFFFFF"/>
        <w:spacing w:before="87" w:after="87"/>
        <w:rPr>
          <w:rFonts w:ascii="Cordia New" w:hAnsi="Cordia New"/>
          <w:color w:val="444444"/>
          <w:sz w:val="18"/>
          <w:szCs w:val="18"/>
        </w:rPr>
      </w:pPr>
    </w:p>
    <w:bookmarkStart w:id="174" w:name="external-monitor-test"/>
    <w:bookmarkStart w:id="175" w:name="Update_Device_Drivers"/>
    <w:bookmarkEnd w:id="174"/>
    <w:bookmarkEnd w:id="175"/>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"bs_Zero" </w:instrText>
      </w:r>
      <w:r>
        <w:rPr>
          <w:rFonts w:ascii="Roboto-Regular" w:hAnsi="Roboto-Regular"/>
          <w:color w:val="111111"/>
          <w:spacing w:val="3"/>
        </w:rPr>
        <w:fldChar w:fldCharType="separate"/>
      </w:r>
      <w:r>
        <w:rPr>
          <w:rStyle w:val="Hyperlink"/>
          <w:rFonts w:ascii="Roboto-Regular" w:hAnsi="Roboto-Regular"/>
          <w:color w:val="006BBD"/>
          <w:spacing w:val="3"/>
        </w:rPr>
        <w:t>Run the automated tools in SupportAssist to ensure that the drivers and BIOS are up to date and your computer is optimized</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Dell recommends ensuring that the device drivers and BIOS are up to date using the SupportAssist application for optimal video performance and to help resolve common video-related issues.</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run the SupportAssist application, perform the following steps.</w:t>
      </w:r>
    </w:p>
    <w:p w:rsidR="00C76104" w:rsidRDefault="00C76104" w:rsidP="002800FE">
      <w:pPr>
        <w:numPr>
          <w:ilvl w:val="0"/>
          <w:numId w:val="23"/>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Press and hold the </w:t>
      </w:r>
      <w:r>
        <w:rPr>
          <w:rStyle w:val="HTMLKeyboard"/>
          <w:rFonts w:ascii="Consolas" w:eastAsiaTheme="minorHAnsi" w:hAnsi="Consolas" w:cs="Consolas"/>
          <w:color w:val="FFFFFF"/>
          <w:sz w:val="15"/>
          <w:szCs w:val="15"/>
          <w:shd w:val="clear" w:color="auto" w:fill="212529"/>
        </w:rPr>
        <w:t>Windows</w:t>
      </w:r>
      <w:r>
        <w:rPr>
          <w:rFonts w:ascii="Cordia New" w:hAnsi="Cordia New"/>
          <w:color w:val="444444"/>
          <w:sz w:val="18"/>
          <w:szCs w:val="18"/>
        </w:rPr>
        <w:t> key (</w:t>
      </w:r>
      <w:r>
        <w:rPr>
          <w:rFonts w:ascii="Cordia New" w:hAnsi="Cordia New"/>
          <w:noProof/>
          <w:color w:val="444444"/>
          <w:sz w:val="18"/>
          <w:szCs w:val="18"/>
          <w:lang w:bidi="mr-IN"/>
        </w:rPr>
        <w:drawing>
          <wp:inline distT="0" distB="0" distL="0" distR="0">
            <wp:extent cx="235585" cy="235585"/>
            <wp:effectExtent l="19050" t="0" r="0" b="0"/>
            <wp:docPr id="70" name="Picture 70" descr="Window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indows Button"/>
                    <pic:cNvPicPr>
                      <a:picLocks noChangeAspect="1" noChangeArrowheads="1"/>
                    </pic:cNvPicPr>
                  </pic:nvPicPr>
                  <pic:blipFill>
                    <a:blip r:embed="rId22"/>
                    <a:srcRect/>
                    <a:stretch>
                      <a:fillRect/>
                    </a:stretch>
                  </pic:blipFill>
                  <pic:spPr bwMode="auto">
                    <a:xfrm>
                      <a:off x="0" y="0"/>
                      <a:ext cx="235585" cy="235585"/>
                    </a:xfrm>
                    <a:prstGeom prst="rect">
                      <a:avLst/>
                    </a:prstGeom>
                    <a:noFill/>
                    <a:ln w="9525">
                      <a:noFill/>
                      <a:miter lim="800000"/>
                      <a:headEnd/>
                      <a:tailEnd/>
                    </a:ln>
                  </pic:spPr>
                </pic:pic>
              </a:graphicData>
            </a:graphic>
          </wp:inline>
        </w:drawing>
      </w:r>
      <w:r>
        <w:rPr>
          <w:rFonts w:ascii="Cordia New" w:hAnsi="Cordia New"/>
          <w:color w:val="444444"/>
          <w:sz w:val="18"/>
          <w:szCs w:val="18"/>
        </w:rPr>
        <w:t>), and then press the </w:t>
      </w:r>
      <w:r>
        <w:rPr>
          <w:rStyle w:val="HTMLKeyboard"/>
          <w:rFonts w:ascii="Consolas" w:eastAsiaTheme="minorHAnsi" w:hAnsi="Consolas" w:cs="Consolas"/>
          <w:color w:val="FFFFFF"/>
          <w:sz w:val="15"/>
          <w:szCs w:val="15"/>
          <w:shd w:val="clear" w:color="auto" w:fill="212529"/>
        </w:rPr>
        <w:t>q</w:t>
      </w:r>
      <w:r>
        <w:rPr>
          <w:rFonts w:ascii="Cordia New" w:hAnsi="Cordia New"/>
          <w:color w:val="444444"/>
          <w:sz w:val="18"/>
          <w:szCs w:val="18"/>
        </w:rPr>
        <w:t> key.</w:t>
      </w:r>
    </w:p>
    <w:p w:rsidR="00C76104" w:rsidRDefault="00C76104" w:rsidP="002800FE">
      <w:pPr>
        <w:numPr>
          <w:ilvl w:val="0"/>
          <w:numId w:val="23"/>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lastRenderedPageBreak/>
        <w:t>In the search box type </w:t>
      </w:r>
      <w:r>
        <w:rPr>
          <w:rStyle w:val="Emphasis"/>
          <w:rFonts w:ascii="Cordia New" w:hAnsi="Cordia New"/>
          <w:color w:val="444444"/>
          <w:sz w:val="18"/>
          <w:szCs w:val="18"/>
        </w:rPr>
        <w:t>SupportAssist</w:t>
      </w:r>
      <w:r>
        <w:rPr>
          <w:rFonts w:ascii="Cordia New" w:hAnsi="Cordia New"/>
          <w:color w:val="444444"/>
          <w:sz w:val="18"/>
          <w:szCs w:val="18"/>
        </w:rPr>
        <w:t>.</w:t>
      </w:r>
    </w:p>
    <w:p w:rsidR="00C76104" w:rsidRDefault="00C76104" w:rsidP="002800FE">
      <w:pPr>
        <w:numPr>
          <w:ilvl w:val="0"/>
          <w:numId w:val="23"/>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Select SupportAssist (App) in the list of results.</w:t>
      </w:r>
    </w:p>
    <w:p w:rsidR="00C76104" w:rsidRDefault="00C76104" w:rsidP="00C76104">
      <w:pPr>
        <w:shd w:val="clear" w:color="auto" w:fill="E6F1F9"/>
        <w:spacing w:before="100" w:beforeAutospacing="1" w:after="100" w:afterAutospacing="1"/>
        <w:ind w:left="720"/>
        <w:rPr>
          <w:rFonts w:ascii="Cordia New" w:hAnsi="Cordia New"/>
          <w:color w:val="444444"/>
          <w:sz w:val="18"/>
          <w:szCs w:val="18"/>
        </w:rPr>
      </w:pPr>
      <w:r>
        <w:rPr>
          <w:rFonts w:ascii="Cordia New" w:hAnsi="Cordia New"/>
          <w:b/>
          <w:bCs/>
          <w:color w:val="444444"/>
          <w:sz w:val="18"/>
          <w:szCs w:val="18"/>
        </w:rPr>
        <w:t>NOTE:</w:t>
      </w:r>
      <w:r>
        <w:rPr>
          <w:rFonts w:ascii="Cordia New" w:hAnsi="Cordia New"/>
          <w:color w:val="444444"/>
          <w:sz w:val="18"/>
          <w:szCs w:val="18"/>
        </w:rPr>
        <w:t> When SupportAssist does not show up in the search results, go to the </w:t>
      </w:r>
      <w:hyperlink r:id="rId23" w:tgtFrame="_blank" w:history="1">
        <w:r>
          <w:rPr>
            <w:rStyle w:val="Hyperlink"/>
            <w:rFonts w:ascii="Cordia New" w:hAnsi="Cordia New"/>
            <w:color w:val="006BBD"/>
            <w:sz w:val="18"/>
            <w:szCs w:val="18"/>
          </w:rPr>
          <w:t>SupportAssist for PCs and tablets</w:t>
        </w:r>
      </w:hyperlink>
      <w:r>
        <w:rPr>
          <w:rFonts w:ascii="Cordia New" w:hAnsi="Cordia New"/>
          <w:color w:val="444444"/>
          <w:sz w:val="18"/>
          <w:szCs w:val="18"/>
        </w:rPr>
        <w:t> page for information about downloading and installing SupportAssist.</w:t>
      </w:r>
    </w:p>
    <w:p w:rsidR="00C76104" w:rsidRDefault="00C76104" w:rsidP="002800FE">
      <w:pPr>
        <w:numPr>
          <w:ilvl w:val="0"/>
          <w:numId w:val="23"/>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Touch or click </w:t>
      </w:r>
      <w:r>
        <w:rPr>
          <w:rFonts w:ascii="Cordia New" w:hAnsi="Cordia New"/>
          <w:b/>
          <w:bCs/>
          <w:color w:val="444444"/>
          <w:sz w:val="18"/>
          <w:szCs w:val="18"/>
        </w:rPr>
        <w:t>Start Now</w:t>
      </w:r>
      <w:r>
        <w:rPr>
          <w:rFonts w:ascii="Cordia New" w:hAnsi="Cordia New"/>
          <w:color w:val="444444"/>
          <w:sz w:val="18"/>
          <w:szCs w:val="18"/>
        </w:rPr>
        <w:t> to run the tests.</w:t>
      </w:r>
    </w:p>
    <w:p w:rsidR="00C76104" w:rsidRDefault="00C76104" w:rsidP="00C76104">
      <w:pPr>
        <w:shd w:val="clear" w:color="auto" w:fill="E6F1F9"/>
        <w:spacing w:before="100" w:beforeAutospacing="1" w:after="100" w:afterAutospacing="1"/>
        <w:ind w:left="720"/>
        <w:rPr>
          <w:rFonts w:ascii="Cordia New" w:hAnsi="Cordia New"/>
          <w:color w:val="444444"/>
          <w:sz w:val="18"/>
          <w:szCs w:val="18"/>
        </w:rPr>
      </w:pPr>
      <w:r>
        <w:rPr>
          <w:rFonts w:ascii="Cordia New" w:hAnsi="Cordia New"/>
          <w:b/>
          <w:bCs/>
          <w:color w:val="444444"/>
          <w:sz w:val="18"/>
          <w:szCs w:val="18"/>
        </w:rPr>
        <w:t>NOTE:</w:t>
      </w:r>
      <w:r>
        <w:rPr>
          <w:rFonts w:ascii="Cordia New" w:hAnsi="Cordia New"/>
          <w:color w:val="444444"/>
          <w:sz w:val="18"/>
          <w:szCs w:val="18"/>
        </w:rPr>
        <w:t> You can touch or click the </w:t>
      </w:r>
      <w:r>
        <w:rPr>
          <w:rFonts w:ascii="Cordia New" w:hAnsi="Cordia New"/>
          <w:b/>
          <w:bCs/>
          <w:color w:val="444444"/>
          <w:sz w:val="18"/>
          <w:szCs w:val="18"/>
        </w:rPr>
        <w:t>down arrow</w:t>
      </w:r>
      <w:r>
        <w:rPr>
          <w:rFonts w:ascii="Cordia New" w:hAnsi="Cordia New"/>
          <w:color w:val="444444"/>
          <w:sz w:val="18"/>
          <w:szCs w:val="18"/>
        </w:rPr>
        <w:t> and then run the individual test. Dell recommends running a full computer test.</w:t>
      </w:r>
    </w:p>
    <w:p w:rsidR="00C76104" w:rsidRDefault="00C76104" w:rsidP="002800FE">
      <w:pPr>
        <w:numPr>
          <w:ilvl w:val="0"/>
          <w:numId w:val="23"/>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SupportAssist runs the tests one by one and provides the results and suggested actions.</w:t>
      </w:r>
    </w:p>
    <w:p w:rsidR="00C76104" w:rsidRDefault="00C76104" w:rsidP="00C76104">
      <w:pPr>
        <w:pStyle w:val="Heading4"/>
        <w:shd w:val="clear" w:color="auto" w:fill="FFFFFF"/>
        <w:spacing w:before="0" w:after="44"/>
        <w:rPr>
          <w:rFonts w:ascii="Roboto-Light" w:hAnsi="Roboto-Light"/>
          <w:b w:val="0"/>
          <w:bCs w:val="0"/>
          <w:color w:val="111111"/>
          <w:spacing w:val="3"/>
          <w:sz w:val="24"/>
          <w:szCs w:val="24"/>
        </w:rPr>
      </w:pPr>
      <w:r>
        <w:rPr>
          <w:rFonts w:ascii="Roboto-Light" w:hAnsi="Roboto-Light"/>
          <w:b w:val="0"/>
          <w:bCs w:val="0"/>
          <w:color w:val="111111"/>
          <w:spacing w:val="3"/>
        </w:rPr>
        <w:t>Optimize your System using SupportAssist</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Duration: 00:32</w:t>
      </w:r>
      <w:r>
        <w:rPr>
          <w:rFonts w:ascii="Cordia New" w:hAnsi="Cordia New"/>
          <w:color w:val="444444"/>
          <w:spacing w:val="3"/>
          <w:sz w:val="18"/>
          <w:szCs w:val="18"/>
        </w:rPr>
        <w:br/>
        <w:t>Closed captions: Available in multiple languages. Click the Closed Caption icon and select the language that you want.</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how to manually download and install a device driver such as Chipset, Video card (GPU), and Monitor driver (if required, most monitor drivers are delivered automatically through Windows Update) on your Dell computer, see the Dell knowledge base article </w:t>
      </w:r>
      <w:hyperlink r:id="rId24" w:tgtFrame="_blank" w:history="1">
        <w:r>
          <w:rPr>
            <w:rStyle w:val="Hyperlink"/>
            <w:rFonts w:ascii="Cordia New" w:hAnsi="Cordia New"/>
            <w:color w:val="006BBD"/>
            <w:spacing w:val="3"/>
            <w:sz w:val="18"/>
            <w:szCs w:val="18"/>
          </w:rPr>
          <w:t>How to Download and Install Dell Drivers</w:t>
        </w:r>
      </w:hyperlink>
      <w:r>
        <w:rPr>
          <w:rFonts w:ascii="Cordia New" w:hAnsi="Cordia New"/>
          <w:color w:val="444444"/>
          <w:spacing w:val="3"/>
          <w:sz w:val="18"/>
          <w:szCs w:val="18"/>
        </w:rPr>
        <w:t>.</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how to download and update the BIOS on your Dell computer, see the Dell knowledge base </w:t>
      </w:r>
      <w:hyperlink r:id="rId25" w:tgtFrame="_blank" w:history="1">
        <w:r>
          <w:rPr>
            <w:rStyle w:val="Hyperlink"/>
            <w:rFonts w:ascii="Cordia New" w:hAnsi="Cordia New"/>
            <w:color w:val="006BBD"/>
            <w:spacing w:val="3"/>
            <w:sz w:val="18"/>
            <w:szCs w:val="18"/>
          </w:rPr>
          <w:t>Dell BIOS Updates</w:t>
        </w:r>
      </w:hyperlink>
      <w:r>
        <w:rPr>
          <w:rFonts w:ascii="Cordia New" w:hAnsi="Cordia New"/>
          <w:color w:val="444444"/>
          <w:spacing w:val="3"/>
          <w:sz w:val="18"/>
          <w:szCs w:val="18"/>
        </w:rPr>
        <w:t>.</w:t>
      </w:r>
    </w:p>
    <w:p w:rsidR="00C76104" w:rsidRDefault="00C76104" w:rsidP="00C76104">
      <w:pPr>
        <w:shd w:val="clear" w:color="auto" w:fill="E6F1F9"/>
        <w:rPr>
          <w:rFonts w:ascii="Cordia New" w:hAnsi="Cordia New"/>
          <w:color w:val="444444"/>
          <w:sz w:val="18"/>
          <w:szCs w:val="18"/>
        </w:rPr>
      </w:pPr>
      <w:r>
        <w:rPr>
          <w:rFonts w:ascii="Cordia New" w:hAnsi="Cordia New"/>
          <w:b/>
          <w:bCs/>
          <w:color w:val="444444"/>
          <w:sz w:val="18"/>
          <w:szCs w:val="18"/>
        </w:rPr>
        <w:t>NOTE:</w:t>
      </w:r>
      <w:r>
        <w:rPr>
          <w:rFonts w:ascii="Cordia New" w:hAnsi="Cordia New"/>
          <w:color w:val="444444"/>
          <w:sz w:val="18"/>
          <w:szCs w:val="18"/>
        </w:rPr>
        <w:t> Dell recommends restarting the computer after installing the driver updates.</w:t>
      </w:r>
    </w:p>
    <w:p w:rsidR="00C76104" w:rsidRDefault="00C76104" w:rsidP="00C76104">
      <w:pPr>
        <w:pStyle w:val="Heading4"/>
        <w:shd w:val="clear" w:color="auto" w:fill="FFFFFF"/>
        <w:spacing w:after="44"/>
        <w:rPr>
          <w:rFonts w:ascii="Roboto-Light" w:hAnsi="Roboto-Light"/>
          <w:b w:val="0"/>
          <w:bCs w:val="0"/>
          <w:color w:val="111111"/>
          <w:spacing w:val="3"/>
          <w:sz w:val="24"/>
          <w:szCs w:val="24"/>
        </w:rPr>
      </w:pPr>
      <w:r>
        <w:rPr>
          <w:rFonts w:ascii="Roboto-Light" w:hAnsi="Roboto-Light"/>
          <w:b w:val="0"/>
          <w:bCs w:val="0"/>
          <w:color w:val="111111"/>
          <w:spacing w:val="3"/>
        </w:rPr>
        <w:t>Update your System Setup (BIOS)</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Duration: 02:06</w:t>
      </w:r>
      <w:r>
        <w:rPr>
          <w:rFonts w:ascii="Cordia New" w:hAnsi="Cordia New"/>
          <w:color w:val="444444"/>
          <w:spacing w:val="3"/>
          <w:sz w:val="18"/>
          <w:szCs w:val="18"/>
        </w:rPr>
        <w:br/>
        <w:t>Closed captions: Available in multiple languages. Click the Closed Caption icon and select the language that you want.</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If the issue persists, go to the next step.</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25" style="width:0;height:0" o:hralign="center" o:hrstd="t" o:hr="t" fillcolor="#a0a0a0" stroked="f"/>
        </w:pict>
      </w:r>
    </w:p>
    <w:p w:rsidR="00C76104" w:rsidRDefault="00C76104" w:rsidP="00C76104">
      <w:pPr>
        <w:pStyle w:val="Heading5"/>
        <w:shd w:val="clear" w:color="auto" w:fill="FFFFFF"/>
        <w:spacing w:before="0" w:after="44"/>
        <w:rPr>
          <w:rFonts w:ascii="Roboto-Regular" w:hAnsi="Roboto-Regular"/>
          <w:color w:val="111111"/>
          <w:spacing w:val="3"/>
          <w:sz w:val="20"/>
          <w:szCs w:val="20"/>
        </w:rPr>
      </w:pPr>
      <w:hyperlink r:id="rId26" w:anchor="bs_One" w:history="1">
        <w:r>
          <w:rPr>
            <w:rStyle w:val="Hyperlink"/>
            <w:rFonts w:ascii="Roboto-Regular" w:hAnsi="Roboto-Regular"/>
            <w:color w:val="006BBD"/>
            <w:spacing w:val="3"/>
          </w:rPr>
          <w:t>Verify display or video issue on a known-good monitor</w:t>
        </w:r>
      </w:hyperlink>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It is essential to verify if the problem is inherent with the monitor, video card (GPU) or video settings on your computer. A straightforward way to identify this is to connect the computer to a known-good external monitor or TV and ensure that the display cable (S-video, VGA, DVI, HDMI, DisplayPort, USB-C, or Thunderbolt 3) is firmly connected to the video port on the computer and the monitor.</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more about connecting your Dell computer to a monitor or TV, see the Dell knowledge base article </w:t>
      </w:r>
      <w:hyperlink r:id="rId27" w:tgtFrame="_blank" w:history="1">
        <w:r>
          <w:rPr>
            <w:rStyle w:val="Hyperlink"/>
            <w:rFonts w:ascii="Cordia New" w:hAnsi="Cordia New"/>
            <w:color w:val="006BBD"/>
            <w:spacing w:val="3"/>
            <w:sz w:val="18"/>
            <w:szCs w:val="18"/>
          </w:rPr>
          <w:t>How to Connect a Monitor to a PC</w:t>
        </w:r>
      </w:hyperlink>
      <w:r>
        <w:rPr>
          <w:rFonts w:ascii="Cordia New" w:hAnsi="Cordia New"/>
          <w:color w:val="444444"/>
          <w:spacing w:val="3"/>
          <w:sz w:val="18"/>
          <w:szCs w:val="18"/>
        </w:rPr>
        <w:t>.</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If the issue persists on the other monitor it may be due to the video card (GPU) or video settings and not the monitor, go to the step </w:t>
      </w:r>
      <w:hyperlink r:id="rId28" w:anchor="check-in-safe-mode" w:history="1">
        <w:r>
          <w:rPr>
            <w:rStyle w:val="Hyperlink"/>
            <w:rFonts w:ascii="Cordia New" w:hAnsi="Cordia New"/>
            <w:color w:val="006BBD"/>
            <w:spacing w:val="3"/>
            <w:sz w:val="18"/>
            <w:szCs w:val="18"/>
          </w:rPr>
          <w:t>Verify display or video issue in Windows Safe Mode</w:t>
        </w:r>
      </w:hyperlink>
      <w:r>
        <w:rPr>
          <w:rFonts w:ascii="Cordia New" w:hAnsi="Cordia New"/>
          <w:color w:val="444444"/>
          <w:spacing w:val="3"/>
          <w:sz w:val="18"/>
          <w:szCs w:val="18"/>
        </w:rPr>
        <w:t>. Else go to the next step.</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26" style="width:0;height:0" o:hralign="center" o:hrstd="t" o:hr="t" fillcolor="#a0a0a0" stroked="f"/>
        </w:pict>
      </w:r>
    </w:p>
    <w:bookmarkStart w:id="176" w:name="lcd-physical-damage"/>
    <w:bookmarkEnd w:id="176"/>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"bs_Two" </w:instrText>
      </w:r>
      <w:r>
        <w:rPr>
          <w:rFonts w:ascii="Roboto-Regular" w:hAnsi="Roboto-Regular"/>
          <w:color w:val="111111"/>
          <w:spacing w:val="3"/>
        </w:rPr>
        <w:fldChar w:fldCharType="separate"/>
      </w:r>
      <w:r>
        <w:rPr>
          <w:rStyle w:val="Hyperlink"/>
          <w:rFonts w:ascii="Roboto-Regular" w:hAnsi="Roboto-Regular"/>
          <w:color w:val="006BBD"/>
          <w:spacing w:val="3"/>
        </w:rPr>
        <w:t>Check for physical damage</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Performance issues may occur if there is any type of damage that is caused to the display cables or the LCD screen. LCD screen may show symptoms like LCD screen stops working, work intermittently, color mismatch, flickering, display horizontal or vertical lines if there is damage to the display cables or the LCD screen.</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If you do notice a physical damage, contact </w:t>
      </w:r>
      <w:hyperlink r:id="rId29" w:tgtFrame="_blank" w:history="1">
        <w:r>
          <w:rPr>
            <w:rStyle w:val="Hyperlink"/>
            <w:rFonts w:ascii="Cordia New" w:hAnsi="Cordia New"/>
            <w:color w:val="006BBD"/>
            <w:spacing w:val="3"/>
            <w:sz w:val="18"/>
            <w:szCs w:val="18"/>
          </w:rPr>
          <w:t>Dell Technical Support</w:t>
        </w:r>
      </w:hyperlink>
      <w:r>
        <w:rPr>
          <w:rFonts w:ascii="Cordia New" w:hAnsi="Cordia New"/>
          <w:color w:val="444444"/>
          <w:spacing w:val="3"/>
          <w:sz w:val="18"/>
          <w:szCs w:val="18"/>
        </w:rPr>
        <w:t> to learn more about repair options that are available in your region. If there is no damage, go to the next step.</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27" style="width:0;height:0" o:hralign="center" o:hrstd="t" o:hr="t" fillcolor="#a0a0a0" stroked="f"/>
        </w:pict>
      </w:r>
    </w:p>
    <w:bookmarkStart w:id="177" w:name="lcd-hardware-diagnostics"/>
    <w:bookmarkEnd w:id="177"/>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lastRenderedPageBreak/>
        <w:fldChar w:fldCharType="begin"/>
      </w:r>
      <w:r>
        <w:rPr>
          <w:rFonts w:ascii="Roboto-Regular" w:hAnsi="Roboto-Regular"/>
          <w:color w:val="111111"/>
          <w:spacing w:val="3"/>
        </w:rPr>
        <w:instrText xml:space="preserve"> HYPERLINK "https://www.dell.com/support/kbdoc/en-in/000132354/how-to-troubleshoot-display-or-video-issues-on-a-dell-monitor" \l "bs_Three" </w:instrText>
      </w:r>
      <w:r>
        <w:rPr>
          <w:rFonts w:ascii="Roboto-Regular" w:hAnsi="Roboto-Regular"/>
          <w:color w:val="111111"/>
          <w:spacing w:val="3"/>
        </w:rPr>
        <w:fldChar w:fldCharType="separate"/>
      </w:r>
      <w:r>
        <w:rPr>
          <w:rStyle w:val="Hyperlink"/>
          <w:rFonts w:ascii="Roboto-Regular" w:hAnsi="Roboto-Regular"/>
          <w:color w:val="006BBD"/>
          <w:spacing w:val="3"/>
        </w:rPr>
        <w:t>Run hardware diagnostics on the Dell monitor</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Dell monitors provide a self-test feature check (SFTC) and an integrated self-test (BIST) or integrated diagnostic (BID) tool that helps determine if the screen abnormality you are experiencing is an inherent problem with the Dell monitor or with the video card (GPU) and computer settings.</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When you notice screen abnormalities like flickering, distortion, clarity issues, fuzzy or blurry image, horizontal or vertical lines, color fade, it is a good practice to isolate the monitor by running a diagnostic test on the Dell monitor.</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more about running a diagnostic test on your Dell monitor, see the Dell knowledge base article </w:t>
      </w:r>
      <w:hyperlink r:id="rId30" w:tgtFrame="_blank" w:history="1">
        <w:r>
          <w:rPr>
            <w:rStyle w:val="Hyperlink"/>
            <w:rFonts w:ascii="Cordia New" w:hAnsi="Cordia New"/>
            <w:color w:val="006BBD"/>
            <w:spacing w:val="3"/>
            <w:sz w:val="18"/>
            <w:szCs w:val="18"/>
          </w:rPr>
          <w:t>How to Run a Diagnostic Test on a Dell Monitor</w:t>
        </w:r>
      </w:hyperlink>
      <w:r>
        <w:rPr>
          <w:rFonts w:ascii="Cordia New" w:hAnsi="Cordia New"/>
          <w:color w:val="444444"/>
          <w:spacing w:val="3"/>
          <w:sz w:val="18"/>
          <w:szCs w:val="18"/>
        </w:rPr>
        <w:t>.</w:t>
      </w:r>
    </w:p>
    <w:p w:rsidR="00C76104" w:rsidRDefault="00C76104" w:rsidP="00C76104">
      <w:pPr>
        <w:shd w:val="clear" w:color="auto" w:fill="E6F1F9"/>
        <w:rPr>
          <w:rFonts w:ascii="Cordia New" w:hAnsi="Cordia New"/>
          <w:color w:val="444444"/>
          <w:sz w:val="18"/>
          <w:szCs w:val="18"/>
        </w:rPr>
      </w:pPr>
      <w:r>
        <w:rPr>
          <w:rFonts w:ascii="Cordia New" w:hAnsi="Cordia New"/>
          <w:b/>
          <w:bCs/>
          <w:color w:val="444444"/>
          <w:sz w:val="18"/>
          <w:szCs w:val="18"/>
        </w:rPr>
        <w:t>NOTE:</w:t>
      </w:r>
      <w:r>
        <w:rPr>
          <w:rFonts w:ascii="Cordia New" w:hAnsi="Cordia New"/>
          <w:color w:val="444444"/>
          <w:sz w:val="18"/>
          <w:szCs w:val="18"/>
        </w:rPr>
        <w:t> Self-test feature check (SFTC) helps check if the Dell monitor is working normally as a stand-alone device. To check for screen abnormalities such as flickering, distortion, clarity issues, fuzzy or blurry image, horizontal or vertical lines, color fade, and so on, run the integrated self-test (BIST) or integrated diagnostic (BID) test.</w:t>
      </w:r>
    </w:p>
    <w:p w:rsidR="00C76104" w:rsidRDefault="00C76104" w:rsidP="00C76104">
      <w:pPr>
        <w:shd w:val="clear" w:color="auto" w:fill="E6F1F9"/>
        <w:rPr>
          <w:rFonts w:ascii="Cordia New" w:hAnsi="Cordia New"/>
          <w:color w:val="444444"/>
          <w:sz w:val="18"/>
          <w:szCs w:val="18"/>
        </w:rPr>
      </w:pPr>
      <w:r>
        <w:rPr>
          <w:rFonts w:ascii="Cordia New" w:hAnsi="Cordia New"/>
          <w:b/>
          <w:bCs/>
          <w:color w:val="444444"/>
          <w:sz w:val="18"/>
          <w:szCs w:val="18"/>
        </w:rPr>
        <w:t>NOTE:</w:t>
      </w:r>
      <w:r>
        <w:rPr>
          <w:rFonts w:ascii="Cordia New" w:hAnsi="Cordia New"/>
          <w:color w:val="444444"/>
          <w:sz w:val="18"/>
          <w:szCs w:val="18"/>
        </w:rPr>
        <w:t> In certain Dell monitors, the integrated self-test (BIST) or integrated diagnostics (BID) can be run only when one or more video cables are unplugged and the Dell monitor is in self-test mode.</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28" style="width:0;height:0" o:hralign="center" o:hrstd="t" o:hr="t" fillcolor="#a0a0a0" stroked="f"/>
        </w:pict>
      </w:r>
    </w:p>
    <w:bookmarkStart w:id="178" w:name="reset-monitor"/>
    <w:bookmarkEnd w:id="178"/>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"bs_Four" </w:instrText>
      </w:r>
      <w:r>
        <w:rPr>
          <w:rFonts w:ascii="Roboto-Regular" w:hAnsi="Roboto-Regular"/>
          <w:color w:val="111111"/>
          <w:spacing w:val="3"/>
        </w:rPr>
        <w:fldChar w:fldCharType="separate"/>
      </w:r>
      <w:r>
        <w:rPr>
          <w:rStyle w:val="Hyperlink"/>
          <w:rFonts w:ascii="Roboto-Regular" w:hAnsi="Roboto-Regular"/>
          <w:color w:val="006BBD"/>
          <w:spacing w:val="3"/>
        </w:rPr>
        <w:t>Reset the monitor to factory settings</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Dell monitors can be reset to factory default settings using the on-screen display (OSD) menu. This can be accessed using the buttons or joystick that is available on the Dell monitor. For step-by-step instructions to reset a Dell monitor to factory default settings, see the User Guide of your Dell monitor at the </w:t>
      </w:r>
      <w:hyperlink r:id="rId31" w:tgtFrame="_blank" w:history="1">
        <w:r>
          <w:rPr>
            <w:rStyle w:val="Hyperlink"/>
            <w:rFonts w:ascii="Cordia New" w:hAnsi="Cordia New"/>
            <w:color w:val="006BBD"/>
            <w:spacing w:val="3"/>
            <w:sz w:val="18"/>
            <w:szCs w:val="18"/>
          </w:rPr>
          <w:t>Dell Manuals</w:t>
        </w:r>
      </w:hyperlink>
      <w:r>
        <w:rPr>
          <w:rFonts w:ascii="Cordia New" w:hAnsi="Cordia New"/>
          <w:color w:val="444444"/>
          <w:spacing w:val="3"/>
          <w:sz w:val="18"/>
          <w:szCs w:val="18"/>
        </w:rPr>
        <w:t> website.</w:t>
      </w:r>
    </w:p>
    <w:p w:rsidR="00C76104" w:rsidRDefault="00C76104" w:rsidP="002800FE">
      <w:pPr>
        <w:numPr>
          <w:ilvl w:val="0"/>
          <w:numId w:val="24"/>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Browse to </w:t>
      </w:r>
      <w:hyperlink r:id="rId32" w:tgtFrame="_blank" w:history="1">
        <w:r>
          <w:rPr>
            <w:rStyle w:val="Hyperlink"/>
            <w:rFonts w:ascii="Cordia New" w:hAnsi="Cordia New"/>
            <w:color w:val="006BBD"/>
            <w:sz w:val="18"/>
            <w:szCs w:val="18"/>
          </w:rPr>
          <w:t>Dell Manuals</w:t>
        </w:r>
      </w:hyperlink>
      <w:r>
        <w:rPr>
          <w:rFonts w:ascii="Cordia New" w:hAnsi="Cordia New"/>
          <w:color w:val="444444"/>
          <w:sz w:val="18"/>
          <w:szCs w:val="18"/>
        </w:rPr>
        <w:t> website.</w:t>
      </w:r>
    </w:p>
    <w:p w:rsidR="00C76104" w:rsidRDefault="00C76104" w:rsidP="002800FE">
      <w:pPr>
        <w:numPr>
          <w:ilvl w:val="0"/>
          <w:numId w:val="24"/>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Identify your Dell monitor.</w:t>
      </w:r>
    </w:p>
    <w:p w:rsidR="00C76104" w:rsidRDefault="00C76104" w:rsidP="002800FE">
      <w:pPr>
        <w:numPr>
          <w:ilvl w:val="1"/>
          <w:numId w:val="24"/>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Enter the model number or Service Tag of the monitor, and then click </w:t>
      </w:r>
      <w:r>
        <w:rPr>
          <w:rFonts w:ascii="Cordia New" w:hAnsi="Cordia New"/>
          <w:b/>
          <w:bCs/>
          <w:color w:val="444444"/>
          <w:sz w:val="18"/>
          <w:szCs w:val="18"/>
        </w:rPr>
        <w:t>Search</w:t>
      </w:r>
      <w:r>
        <w:rPr>
          <w:rFonts w:ascii="Cordia New" w:hAnsi="Cordia New"/>
          <w:color w:val="444444"/>
          <w:sz w:val="18"/>
          <w:szCs w:val="18"/>
        </w:rPr>
        <w:t>.</w:t>
      </w:r>
    </w:p>
    <w:p w:rsidR="00C76104" w:rsidRDefault="00C76104" w:rsidP="002800FE">
      <w:pPr>
        <w:numPr>
          <w:ilvl w:val="1"/>
          <w:numId w:val="24"/>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Or, click </w:t>
      </w:r>
      <w:r>
        <w:rPr>
          <w:rFonts w:ascii="Cordia New" w:hAnsi="Cordia New"/>
          <w:b/>
          <w:bCs/>
          <w:color w:val="444444"/>
          <w:sz w:val="18"/>
          <w:szCs w:val="18"/>
        </w:rPr>
        <w:t>Browse all products</w:t>
      </w:r>
      <w:r>
        <w:rPr>
          <w:rFonts w:ascii="Cordia New" w:hAnsi="Cordia New"/>
          <w:color w:val="444444"/>
          <w:sz w:val="18"/>
          <w:szCs w:val="18"/>
        </w:rPr>
        <w:t>, select </w:t>
      </w:r>
      <w:r>
        <w:rPr>
          <w:rFonts w:ascii="Cordia New" w:hAnsi="Cordia New"/>
          <w:b/>
          <w:bCs/>
          <w:color w:val="444444"/>
          <w:sz w:val="18"/>
          <w:szCs w:val="18"/>
        </w:rPr>
        <w:t>Electronics &amp; Accessories</w:t>
      </w:r>
      <w:r>
        <w:rPr>
          <w:rFonts w:ascii="Cordia New" w:hAnsi="Cordia New"/>
          <w:color w:val="444444"/>
          <w:sz w:val="18"/>
          <w:szCs w:val="18"/>
        </w:rPr>
        <w:t>, </w:t>
      </w:r>
      <w:r>
        <w:rPr>
          <w:rFonts w:ascii="Cordia New" w:hAnsi="Cordia New"/>
          <w:b/>
          <w:bCs/>
          <w:color w:val="444444"/>
          <w:sz w:val="18"/>
          <w:szCs w:val="18"/>
        </w:rPr>
        <w:t>Monitors &amp; Accessories</w:t>
      </w:r>
      <w:r>
        <w:rPr>
          <w:rFonts w:ascii="Cordia New" w:hAnsi="Cordia New"/>
          <w:color w:val="444444"/>
          <w:sz w:val="18"/>
          <w:szCs w:val="18"/>
        </w:rPr>
        <w:t>, and select your Dell monitor from the catalog.</w:t>
      </w:r>
    </w:p>
    <w:p w:rsidR="00C76104" w:rsidRDefault="00C76104" w:rsidP="002800FE">
      <w:pPr>
        <w:numPr>
          <w:ilvl w:val="0"/>
          <w:numId w:val="24"/>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Under the </w:t>
      </w:r>
      <w:r>
        <w:rPr>
          <w:rFonts w:ascii="Cordia New" w:hAnsi="Cordia New"/>
          <w:b/>
          <w:bCs/>
          <w:color w:val="444444"/>
          <w:sz w:val="18"/>
          <w:szCs w:val="18"/>
        </w:rPr>
        <w:t>Documentation</w:t>
      </w:r>
      <w:r>
        <w:rPr>
          <w:rFonts w:ascii="Cordia New" w:hAnsi="Cordia New"/>
          <w:color w:val="444444"/>
          <w:sz w:val="18"/>
          <w:szCs w:val="18"/>
        </w:rPr>
        <w:t> tab, scroll to the </w:t>
      </w:r>
      <w:r>
        <w:rPr>
          <w:rFonts w:ascii="Cordia New" w:hAnsi="Cordia New"/>
          <w:b/>
          <w:bCs/>
          <w:color w:val="444444"/>
          <w:sz w:val="18"/>
          <w:szCs w:val="18"/>
        </w:rPr>
        <w:t>Manuals and Documents</w:t>
      </w:r>
      <w:r>
        <w:rPr>
          <w:rFonts w:ascii="Cordia New" w:hAnsi="Cordia New"/>
          <w:color w:val="444444"/>
          <w:sz w:val="18"/>
          <w:szCs w:val="18"/>
        </w:rPr>
        <w:t> section and click </w:t>
      </w:r>
      <w:r>
        <w:rPr>
          <w:rFonts w:ascii="Cordia New" w:hAnsi="Cordia New"/>
          <w:b/>
          <w:bCs/>
          <w:color w:val="444444"/>
          <w:sz w:val="18"/>
          <w:szCs w:val="18"/>
        </w:rPr>
        <w:t>View PDF</w:t>
      </w:r>
      <w:r>
        <w:rPr>
          <w:rFonts w:ascii="Cordia New" w:hAnsi="Cordia New"/>
          <w:color w:val="444444"/>
          <w:sz w:val="18"/>
          <w:szCs w:val="18"/>
        </w:rPr>
        <w:t> next to the monitors User Guide.</w:t>
      </w:r>
    </w:p>
    <w:p w:rsidR="00C76104" w:rsidRDefault="00C76104" w:rsidP="002800FE">
      <w:pPr>
        <w:numPr>
          <w:ilvl w:val="0"/>
          <w:numId w:val="24"/>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In the User Guide, under the </w:t>
      </w:r>
      <w:r>
        <w:rPr>
          <w:rFonts w:ascii="Cordia New" w:hAnsi="Cordia New"/>
          <w:b/>
          <w:bCs/>
          <w:color w:val="444444"/>
          <w:sz w:val="18"/>
          <w:szCs w:val="18"/>
        </w:rPr>
        <w:t>Operating the Monitor</w:t>
      </w:r>
      <w:r>
        <w:rPr>
          <w:rFonts w:ascii="Cordia New" w:hAnsi="Cordia New"/>
          <w:color w:val="444444"/>
          <w:sz w:val="18"/>
          <w:szCs w:val="18"/>
        </w:rPr>
        <w:t> section, see the </w:t>
      </w:r>
      <w:r>
        <w:rPr>
          <w:rFonts w:ascii="Cordia New" w:hAnsi="Cordia New"/>
          <w:b/>
          <w:bCs/>
          <w:color w:val="444444"/>
          <w:sz w:val="18"/>
          <w:szCs w:val="18"/>
        </w:rPr>
        <w:t>Using the On-Screen Display (OSD) Menu</w:t>
      </w:r>
      <w:r>
        <w:rPr>
          <w:rFonts w:ascii="Cordia New" w:hAnsi="Cordia New"/>
          <w:color w:val="444444"/>
          <w:sz w:val="18"/>
          <w:szCs w:val="18"/>
        </w:rPr>
        <w:t>.</w:t>
      </w:r>
    </w:p>
    <w:p w:rsidR="00C76104" w:rsidRDefault="00C76104" w:rsidP="002800FE">
      <w:pPr>
        <w:numPr>
          <w:ilvl w:val="0"/>
          <w:numId w:val="24"/>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Follow the menu computer to find and use the </w:t>
      </w:r>
      <w:r>
        <w:rPr>
          <w:rFonts w:ascii="Cordia New" w:hAnsi="Cordia New"/>
          <w:b/>
          <w:bCs/>
          <w:color w:val="444444"/>
          <w:sz w:val="18"/>
          <w:szCs w:val="18"/>
        </w:rPr>
        <w:t>Factory Reset</w:t>
      </w:r>
      <w:r>
        <w:rPr>
          <w:rFonts w:ascii="Cordia New" w:hAnsi="Cordia New"/>
          <w:color w:val="444444"/>
          <w:sz w:val="18"/>
          <w:szCs w:val="18"/>
        </w:rPr>
        <w:t> option in the </w:t>
      </w:r>
      <w:r>
        <w:rPr>
          <w:rFonts w:ascii="Cordia New" w:hAnsi="Cordia New"/>
          <w:b/>
          <w:bCs/>
          <w:color w:val="444444"/>
          <w:sz w:val="18"/>
          <w:szCs w:val="18"/>
        </w:rPr>
        <w:t>On-Screen Display Menu</w:t>
      </w:r>
      <w:r>
        <w:rPr>
          <w:rFonts w:ascii="Cordia New" w:hAnsi="Cordia New"/>
          <w:color w:val="444444"/>
          <w:sz w:val="18"/>
          <w:szCs w:val="18"/>
        </w:rPr>
        <w:t>.</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29" style="width:0;height:0" o:hralign="center" o:hrstd="t" o:hr="t" fillcolor="#a0a0a0" stroked="f"/>
        </w:pict>
      </w:r>
    </w:p>
    <w:bookmarkStart w:id="179" w:name="check-in-safe-mode"/>
    <w:bookmarkEnd w:id="179"/>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"bs_Five" </w:instrText>
      </w:r>
      <w:r>
        <w:rPr>
          <w:rFonts w:ascii="Roboto-Regular" w:hAnsi="Roboto-Regular"/>
          <w:color w:val="111111"/>
          <w:spacing w:val="3"/>
        </w:rPr>
        <w:fldChar w:fldCharType="separate"/>
      </w:r>
      <w:r>
        <w:rPr>
          <w:rStyle w:val="Hyperlink"/>
          <w:rFonts w:ascii="Roboto-Regular" w:hAnsi="Roboto-Regular"/>
          <w:color w:val="006BBD"/>
          <w:spacing w:val="3"/>
        </w:rPr>
        <w:t>Verify display or video issue in Windows Safe Mode</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Windows Safe Mode allows us to identify if the issue is related to the operating system, video settings, device drivers, or a third-party software. To learn more about how to boot your Dell computer into Safe Mode, see the Dell knowledge base article that is listed below based on the operating system that is installed on your computer:</w:t>
      </w:r>
    </w:p>
    <w:p w:rsidR="00C76104" w:rsidRDefault="00C76104" w:rsidP="002800FE">
      <w:pPr>
        <w:numPr>
          <w:ilvl w:val="0"/>
          <w:numId w:val="25"/>
        </w:numPr>
        <w:shd w:val="clear" w:color="auto" w:fill="FFFFFF"/>
        <w:spacing w:before="100" w:beforeAutospacing="1" w:after="100" w:afterAutospacing="1" w:line="240" w:lineRule="auto"/>
        <w:rPr>
          <w:rFonts w:ascii="Cordia New" w:hAnsi="Cordia New"/>
          <w:color w:val="444444"/>
          <w:sz w:val="18"/>
          <w:szCs w:val="18"/>
        </w:rPr>
      </w:pPr>
      <w:hyperlink r:id="rId33" w:tgtFrame="_blank" w:history="1">
        <w:r>
          <w:rPr>
            <w:rStyle w:val="Hyperlink"/>
            <w:rFonts w:ascii="Cordia New" w:hAnsi="Cordia New"/>
            <w:color w:val="006BBD"/>
            <w:sz w:val="18"/>
            <w:szCs w:val="18"/>
          </w:rPr>
          <w:t>Microsoft Windows 10</w:t>
        </w:r>
      </w:hyperlink>
    </w:p>
    <w:p w:rsidR="00C76104" w:rsidRDefault="00C76104" w:rsidP="002800FE">
      <w:pPr>
        <w:numPr>
          <w:ilvl w:val="0"/>
          <w:numId w:val="25"/>
        </w:numPr>
        <w:shd w:val="clear" w:color="auto" w:fill="FFFFFF"/>
        <w:spacing w:before="100" w:beforeAutospacing="1" w:after="100" w:afterAutospacing="1" w:line="240" w:lineRule="auto"/>
        <w:rPr>
          <w:rFonts w:ascii="Cordia New" w:hAnsi="Cordia New"/>
          <w:color w:val="444444"/>
          <w:sz w:val="18"/>
          <w:szCs w:val="18"/>
        </w:rPr>
      </w:pPr>
      <w:hyperlink r:id="rId34" w:tgtFrame="_blank" w:history="1">
        <w:r>
          <w:rPr>
            <w:rStyle w:val="Hyperlink"/>
            <w:rFonts w:ascii="Cordia New" w:hAnsi="Cordia New"/>
            <w:color w:val="006BBD"/>
            <w:sz w:val="18"/>
            <w:szCs w:val="18"/>
          </w:rPr>
          <w:t>Microsoft Windows 8 or 8.1</w:t>
        </w:r>
      </w:hyperlink>
    </w:p>
    <w:p w:rsidR="00C76104" w:rsidRDefault="00C76104" w:rsidP="002800FE">
      <w:pPr>
        <w:numPr>
          <w:ilvl w:val="0"/>
          <w:numId w:val="25"/>
        </w:numPr>
        <w:shd w:val="clear" w:color="auto" w:fill="FFFFFF"/>
        <w:spacing w:before="100" w:beforeAutospacing="1" w:after="100" w:afterAutospacing="1" w:line="240" w:lineRule="auto"/>
        <w:rPr>
          <w:rFonts w:ascii="Cordia New" w:hAnsi="Cordia New"/>
          <w:color w:val="444444"/>
          <w:sz w:val="18"/>
          <w:szCs w:val="18"/>
        </w:rPr>
      </w:pPr>
      <w:hyperlink r:id="rId35" w:tgtFrame="_blank" w:history="1">
        <w:r>
          <w:rPr>
            <w:rStyle w:val="Hyperlink"/>
            <w:rFonts w:ascii="Cordia New" w:hAnsi="Cordia New"/>
            <w:color w:val="006BBD"/>
            <w:sz w:val="18"/>
            <w:szCs w:val="18"/>
          </w:rPr>
          <w:t>Microsoft Windows 7</w:t>
        </w:r>
      </w:hyperlink>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If the issue persists in safe mode of Microsoft Windows, go to the next step. Else, go to </w:t>
      </w:r>
      <w:hyperlink r:id="rId36" w:anchor="windows-system-restore" w:history="1">
        <w:r>
          <w:rPr>
            <w:rStyle w:val="Hyperlink"/>
            <w:rFonts w:ascii="Cordia New" w:hAnsi="Cordia New"/>
            <w:color w:val="006BBD"/>
            <w:spacing w:val="3"/>
            <w:sz w:val="18"/>
            <w:szCs w:val="18"/>
          </w:rPr>
          <w:t>Perform a Windows System Restore</w:t>
        </w:r>
      </w:hyperlink>
      <w:r>
        <w:rPr>
          <w:rFonts w:ascii="Cordia New" w:hAnsi="Cordia New"/>
          <w:color w:val="444444"/>
          <w:spacing w:val="3"/>
          <w:sz w:val="18"/>
          <w:szCs w:val="18"/>
        </w:rPr>
        <w:t>.</w:t>
      </w:r>
    </w:p>
    <w:p w:rsidR="00C76104" w:rsidRDefault="00C76104" w:rsidP="00C76104">
      <w:pPr>
        <w:pStyle w:val="Heading4"/>
        <w:shd w:val="clear" w:color="auto" w:fill="FFFFFF"/>
        <w:spacing w:after="44"/>
        <w:rPr>
          <w:rFonts w:ascii="Roboto-Light" w:hAnsi="Roboto-Light"/>
          <w:b w:val="0"/>
          <w:bCs w:val="0"/>
          <w:color w:val="111111"/>
          <w:spacing w:val="3"/>
          <w:sz w:val="24"/>
          <w:szCs w:val="24"/>
        </w:rPr>
      </w:pPr>
      <w:r>
        <w:rPr>
          <w:rFonts w:ascii="Roboto-Light" w:hAnsi="Roboto-Light"/>
          <w:b w:val="0"/>
          <w:bCs w:val="0"/>
          <w:color w:val="111111"/>
          <w:spacing w:val="3"/>
        </w:rPr>
        <w:t>How to boot in Safe Mode with Networking</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Duration: 0:50</w:t>
      </w:r>
      <w:r>
        <w:rPr>
          <w:rFonts w:ascii="Cordia New" w:hAnsi="Cordia New"/>
          <w:color w:val="444444"/>
          <w:spacing w:val="3"/>
          <w:sz w:val="18"/>
          <w:szCs w:val="18"/>
        </w:rPr>
        <w:br/>
        <w:t>Closed captions: English only</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30" style="width:0;height:0" o:hralign="center" o:hrstd="t" o:hr="t" fillcolor="#a0a0a0" stroked="f"/>
        </w:pict>
      </w:r>
    </w:p>
    <w:bookmarkStart w:id="180" w:name="install-windows-updates"/>
    <w:bookmarkEnd w:id="180"/>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"bs_Seven" </w:instrText>
      </w:r>
      <w:r>
        <w:rPr>
          <w:rFonts w:ascii="Roboto-Regular" w:hAnsi="Roboto-Regular"/>
          <w:color w:val="111111"/>
          <w:spacing w:val="3"/>
        </w:rPr>
        <w:fldChar w:fldCharType="separate"/>
      </w:r>
      <w:r>
        <w:rPr>
          <w:rStyle w:val="Hyperlink"/>
          <w:rFonts w:ascii="Roboto-Regular" w:hAnsi="Roboto-Regular"/>
          <w:color w:val="006BBD"/>
          <w:spacing w:val="3"/>
        </w:rPr>
        <w:t>Download and install Microsoft Windows updates</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Windows updates can support your Windows operating system in many ways. Windows updates can solve specific problems, provide protection from malicious attacks, or even add new features to the operating system.</w:t>
      </w:r>
    </w:p>
    <w:p w:rsidR="00C76104" w:rsidRDefault="00C76104" w:rsidP="00C76104">
      <w:pPr>
        <w:pStyle w:val="Heading4"/>
        <w:shd w:val="clear" w:color="auto" w:fill="FFFFFF"/>
        <w:spacing w:before="0" w:after="44"/>
        <w:rPr>
          <w:rFonts w:ascii="Roboto-Light" w:hAnsi="Roboto-Light"/>
          <w:b w:val="0"/>
          <w:bCs w:val="0"/>
          <w:color w:val="111111"/>
          <w:spacing w:val="3"/>
          <w:sz w:val="24"/>
          <w:szCs w:val="24"/>
        </w:rPr>
      </w:pPr>
      <w:r>
        <w:rPr>
          <w:rFonts w:ascii="Roboto-Light" w:hAnsi="Roboto-Light"/>
          <w:b w:val="0"/>
          <w:bCs w:val="0"/>
          <w:color w:val="111111"/>
          <w:spacing w:val="3"/>
        </w:rPr>
        <w:lastRenderedPageBreak/>
        <w:t>How to run Windows Updates on Microsoft Windows 10?</w:t>
      </w:r>
    </w:p>
    <w:p w:rsidR="00C76104" w:rsidRDefault="00C76104" w:rsidP="002800FE">
      <w:pPr>
        <w:numPr>
          <w:ilvl w:val="0"/>
          <w:numId w:val="26"/>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Right-click </w:t>
      </w:r>
      <w:r>
        <w:rPr>
          <w:rFonts w:ascii="Cordia New" w:hAnsi="Cordia New"/>
          <w:b/>
          <w:bCs/>
          <w:color w:val="444444"/>
          <w:sz w:val="18"/>
          <w:szCs w:val="18"/>
        </w:rPr>
        <w:t>Start</w:t>
      </w:r>
      <w:r>
        <w:rPr>
          <w:rFonts w:ascii="Cordia New" w:hAnsi="Cordia New"/>
          <w:color w:val="444444"/>
          <w:sz w:val="18"/>
          <w:szCs w:val="18"/>
        </w:rPr>
        <w:t> and click </w:t>
      </w:r>
      <w:r>
        <w:rPr>
          <w:rFonts w:ascii="Cordia New" w:hAnsi="Cordia New"/>
          <w:b/>
          <w:bCs/>
          <w:color w:val="444444"/>
          <w:sz w:val="18"/>
          <w:szCs w:val="18"/>
        </w:rPr>
        <w:t>Settings</w:t>
      </w:r>
      <w:r>
        <w:rPr>
          <w:rFonts w:ascii="Cordia New" w:hAnsi="Cordia New"/>
          <w:color w:val="444444"/>
          <w:sz w:val="18"/>
          <w:szCs w:val="18"/>
        </w:rPr>
        <w:t>.</w:t>
      </w:r>
    </w:p>
    <w:p w:rsidR="00C76104" w:rsidRDefault="00C76104" w:rsidP="002800FE">
      <w:pPr>
        <w:numPr>
          <w:ilvl w:val="0"/>
          <w:numId w:val="26"/>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In the Settings panel, click </w:t>
      </w:r>
      <w:r>
        <w:rPr>
          <w:rFonts w:ascii="Cordia New" w:hAnsi="Cordia New"/>
          <w:b/>
          <w:bCs/>
          <w:color w:val="444444"/>
          <w:sz w:val="18"/>
          <w:szCs w:val="18"/>
        </w:rPr>
        <w:t>Update and Security</w:t>
      </w:r>
      <w:r>
        <w:rPr>
          <w:rFonts w:ascii="Cordia New" w:hAnsi="Cordia New"/>
          <w:color w:val="444444"/>
          <w:sz w:val="18"/>
          <w:szCs w:val="18"/>
        </w:rPr>
        <w:t>.</w:t>
      </w:r>
    </w:p>
    <w:p w:rsidR="00C76104" w:rsidRDefault="00C76104" w:rsidP="002800FE">
      <w:pPr>
        <w:numPr>
          <w:ilvl w:val="0"/>
          <w:numId w:val="26"/>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In the left panel, select </w:t>
      </w:r>
      <w:r>
        <w:rPr>
          <w:rFonts w:ascii="Cordia New" w:hAnsi="Cordia New"/>
          <w:b/>
          <w:bCs/>
          <w:color w:val="444444"/>
          <w:sz w:val="18"/>
          <w:szCs w:val="18"/>
        </w:rPr>
        <w:t>Windows Update</w:t>
      </w:r>
      <w:r>
        <w:rPr>
          <w:rFonts w:ascii="Cordia New" w:hAnsi="Cordia New"/>
          <w:color w:val="444444"/>
          <w:sz w:val="18"/>
          <w:szCs w:val="18"/>
        </w:rPr>
        <w:t>.</w:t>
      </w:r>
    </w:p>
    <w:p w:rsidR="00C76104" w:rsidRDefault="00C76104" w:rsidP="002800FE">
      <w:pPr>
        <w:numPr>
          <w:ilvl w:val="0"/>
          <w:numId w:val="26"/>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On the right panel, click </w:t>
      </w:r>
      <w:r>
        <w:rPr>
          <w:rFonts w:ascii="Cordia New" w:hAnsi="Cordia New"/>
          <w:b/>
          <w:bCs/>
          <w:color w:val="444444"/>
          <w:sz w:val="18"/>
          <w:szCs w:val="18"/>
        </w:rPr>
        <w:t>Check for updates</w:t>
      </w:r>
      <w:r>
        <w:rPr>
          <w:rFonts w:ascii="Cordia New" w:hAnsi="Cordia New"/>
          <w:color w:val="444444"/>
          <w:sz w:val="18"/>
          <w:szCs w:val="18"/>
        </w:rPr>
        <w:t>.</w:t>
      </w:r>
    </w:p>
    <w:p w:rsidR="00C76104" w:rsidRDefault="00C76104" w:rsidP="002800FE">
      <w:pPr>
        <w:numPr>
          <w:ilvl w:val="0"/>
          <w:numId w:val="26"/>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Restart the personal computer after downloading and installing the updates.</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31" style="width:0;height:0" o:hralign="center" o:hrstd="t" o:hr="t" fillcolor="#a0a0a0" stroked="f"/>
        </w:pict>
      </w:r>
    </w:p>
    <w:bookmarkStart w:id="181" w:name="change-video-settings"/>
    <w:bookmarkEnd w:id="181"/>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"bs_Eight" </w:instrText>
      </w:r>
      <w:r>
        <w:rPr>
          <w:rFonts w:ascii="Roboto-Regular" w:hAnsi="Roboto-Regular"/>
          <w:color w:val="111111"/>
          <w:spacing w:val="3"/>
        </w:rPr>
        <w:fldChar w:fldCharType="separate"/>
      </w:r>
      <w:r>
        <w:rPr>
          <w:rStyle w:val="Hyperlink"/>
          <w:rFonts w:ascii="Roboto-Regular" w:hAnsi="Roboto-Regular"/>
          <w:color w:val="006BBD"/>
          <w:spacing w:val="3"/>
        </w:rPr>
        <w:t>Change the video or display settings and adjust the brightness</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Display settings like brightness, refresh rate, resolution, and power management may affect the performance of your Dell monitor. Changing the display settings can help resolve several types of video issues.</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more about changing the brightness, refresh rate and resolution on a Dell computer, see the Dell knowledge base article </w:t>
      </w:r>
      <w:hyperlink r:id="rId37" w:tgtFrame="_blank" w:history="1">
        <w:r>
          <w:rPr>
            <w:rStyle w:val="Hyperlink"/>
            <w:rFonts w:ascii="Cordia New" w:hAnsi="Cordia New"/>
            <w:color w:val="006BBD"/>
            <w:spacing w:val="3"/>
            <w:sz w:val="18"/>
            <w:szCs w:val="18"/>
          </w:rPr>
          <w:t>How to Change the Video Settings or Improve Text in Windows 10</w:t>
        </w:r>
      </w:hyperlink>
      <w:r>
        <w:rPr>
          <w:rFonts w:ascii="Cordia New" w:hAnsi="Cordia New"/>
          <w:color w:val="444444"/>
          <w:spacing w:val="3"/>
          <w:sz w:val="18"/>
          <w:szCs w:val="18"/>
        </w:rPr>
        <w:t>.</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32" style="width:0;height:0" o:hralign="center" o:hrstd="t" o:hr="t" fillcolor="#a0a0a0" stroked="f"/>
        </w:pict>
      </w:r>
    </w:p>
    <w:bookmarkStart w:id="182" w:name="touchscreen-troubleshooting"/>
    <w:bookmarkEnd w:id="182"/>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"bs_Nine" </w:instrText>
      </w:r>
      <w:r>
        <w:rPr>
          <w:rFonts w:ascii="Roboto-Regular" w:hAnsi="Roboto-Regular"/>
          <w:color w:val="111111"/>
          <w:spacing w:val="3"/>
        </w:rPr>
        <w:fldChar w:fldCharType="separate"/>
      </w:r>
      <w:r>
        <w:rPr>
          <w:rStyle w:val="Hyperlink"/>
          <w:rFonts w:ascii="Roboto-Regular" w:hAnsi="Roboto-Regular"/>
          <w:color w:val="006BBD"/>
          <w:spacing w:val="3"/>
        </w:rPr>
        <w:t>Touchscreen troubleshooting (</w:t>
      </w:r>
      <w:r>
        <w:rPr>
          <w:rStyle w:val="Hyperlink"/>
          <w:rFonts w:ascii="Roboto-Regular" w:hAnsi="Roboto-Regular"/>
          <w:i/>
          <w:iCs/>
          <w:color w:val="006BBD"/>
          <w:spacing w:val="3"/>
        </w:rPr>
        <w:t>touch-capable monitors only</w:t>
      </w:r>
      <w:r>
        <w:rPr>
          <w:rStyle w:val="Hyperlink"/>
          <w:rFonts w:ascii="Roboto-Regular" w:hAnsi="Roboto-Regular"/>
          <w:color w:val="006BBD"/>
          <w:spacing w:val="3"/>
        </w:rPr>
        <w:t>)</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If you find that the Dell touch-capable monitor is unresponsive to touch or touch works intermittently, you can try some common troubleshooting steps to help fix the issue.</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To learn more about troubleshooting touch screen issues, see the Dell knowledge base article </w:t>
      </w:r>
      <w:hyperlink r:id="rId38" w:tgtFrame="_blank" w:history="1">
        <w:r>
          <w:rPr>
            <w:rStyle w:val="Hyperlink"/>
            <w:rFonts w:ascii="Cordia New" w:hAnsi="Cordia New"/>
            <w:color w:val="006BBD"/>
            <w:spacing w:val="3"/>
            <w:sz w:val="18"/>
            <w:szCs w:val="18"/>
          </w:rPr>
          <w:t>How to Troubleshoot Touch Screen or Touch Panel Issues</w:t>
        </w:r>
      </w:hyperlink>
      <w:r>
        <w:rPr>
          <w:rFonts w:ascii="Cordia New" w:hAnsi="Cordia New"/>
          <w:color w:val="444444"/>
          <w:spacing w:val="3"/>
          <w:sz w:val="18"/>
          <w:szCs w:val="18"/>
        </w:rPr>
        <w:t>.</w:t>
      </w:r>
    </w:p>
    <w:p w:rsidR="00C76104" w:rsidRDefault="00C76104" w:rsidP="00C76104">
      <w:pPr>
        <w:shd w:val="clear" w:color="auto" w:fill="E6F1F9"/>
        <w:rPr>
          <w:rFonts w:ascii="Cordia New" w:hAnsi="Cordia New"/>
          <w:color w:val="444444"/>
          <w:sz w:val="18"/>
          <w:szCs w:val="18"/>
        </w:rPr>
      </w:pPr>
      <w:r>
        <w:rPr>
          <w:rFonts w:ascii="Cordia New" w:hAnsi="Cordia New"/>
          <w:b/>
          <w:bCs/>
          <w:color w:val="444444"/>
          <w:sz w:val="18"/>
          <w:szCs w:val="18"/>
        </w:rPr>
        <w:t>NOTE:</w:t>
      </w:r>
      <w:r>
        <w:rPr>
          <w:rFonts w:ascii="Cordia New" w:hAnsi="Cordia New"/>
          <w:color w:val="444444"/>
          <w:sz w:val="18"/>
          <w:szCs w:val="18"/>
        </w:rPr>
        <w:t> Before you begin troubleshooting touch screen issues, verify that your Dell monitor is touch-capable.</w:t>
      </w:r>
    </w:p>
    <w:p w:rsidR="00C76104" w:rsidRDefault="00C76104" w:rsidP="00C76104">
      <w:pPr>
        <w:shd w:val="clear" w:color="auto" w:fill="E6F1F9"/>
        <w:rPr>
          <w:rFonts w:ascii="Cordia New" w:hAnsi="Cordia New"/>
          <w:color w:val="444444"/>
          <w:sz w:val="18"/>
          <w:szCs w:val="18"/>
        </w:rPr>
      </w:pPr>
      <w:r>
        <w:rPr>
          <w:rFonts w:ascii="Cordia New" w:hAnsi="Cordia New"/>
          <w:b/>
          <w:bCs/>
          <w:color w:val="444444"/>
          <w:sz w:val="18"/>
          <w:szCs w:val="18"/>
        </w:rPr>
        <w:t>NOTE:</w:t>
      </w:r>
      <w:r>
        <w:rPr>
          <w:rFonts w:ascii="Cordia New" w:hAnsi="Cordia New"/>
          <w:color w:val="444444"/>
          <w:sz w:val="18"/>
          <w:szCs w:val="18"/>
        </w:rPr>
        <w:t> Connect the USB upstream cable from your Dell touch-capable monitor to a working USB port on the computer. This is essential for the touch feature to work.</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33" style="width:0;height:0" o:hralign="center" o:hrstd="t" o:hr="t" fillcolor="#a0a0a0" stroked="f"/>
        </w:pict>
      </w:r>
    </w:p>
    <w:bookmarkStart w:id="183" w:name="video-stress-test"/>
    <w:bookmarkEnd w:id="183"/>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"bs_Ten" </w:instrText>
      </w:r>
      <w:r>
        <w:rPr>
          <w:rFonts w:ascii="Roboto-Regular" w:hAnsi="Roboto-Regular"/>
          <w:color w:val="111111"/>
          <w:spacing w:val="3"/>
        </w:rPr>
        <w:fldChar w:fldCharType="separate"/>
      </w:r>
      <w:r>
        <w:rPr>
          <w:rStyle w:val="Hyperlink"/>
          <w:rFonts w:ascii="Roboto-Regular" w:hAnsi="Roboto-Regular"/>
          <w:color w:val="006BBD"/>
          <w:spacing w:val="3"/>
        </w:rPr>
        <w:t>Run a Video Stress Test using Dell SupportAssist</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Stress Test can thoroughly diagnose the video card (GPU) on your computer and report any potential hardware problem. Running a stress test on your computer can verify if the hardware components are stable and thus reliable.</w:t>
      </w:r>
    </w:p>
    <w:p w:rsidR="00C76104" w:rsidRDefault="00C76104" w:rsidP="00C76104">
      <w:pPr>
        <w:pStyle w:val="Heading4"/>
        <w:shd w:val="clear" w:color="auto" w:fill="FFFFFF"/>
        <w:spacing w:before="0" w:after="44"/>
        <w:rPr>
          <w:rFonts w:ascii="Roboto-Light" w:hAnsi="Roboto-Light"/>
          <w:b w:val="0"/>
          <w:bCs w:val="0"/>
          <w:color w:val="111111"/>
          <w:spacing w:val="3"/>
          <w:sz w:val="24"/>
          <w:szCs w:val="24"/>
        </w:rPr>
      </w:pPr>
      <w:r>
        <w:rPr>
          <w:rFonts w:ascii="Roboto-Light" w:hAnsi="Roboto-Light"/>
          <w:b w:val="0"/>
          <w:bCs w:val="0"/>
          <w:color w:val="111111"/>
          <w:spacing w:val="3"/>
        </w:rPr>
        <w:t>To run a stress test on the video card:</w:t>
      </w:r>
    </w:p>
    <w:p w:rsidR="00C76104" w:rsidRDefault="00C76104" w:rsidP="002800FE">
      <w:pPr>
        <w:numPr>
          <w:ilvl w:val="0"/>
          <w:numId w:val="27"/>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Go to </w:t>
      </w:r>
      <w:hyperlink r:id="rId39" w:tgtFrame="_blank" w:history="1">
        <w:r>
          <w:rPr>
            <w:rStyle w:val="Hyperlink"/>
            <w:rFonts w:ascii="Cordia New" w:hAnsi="Cordia New"/>
            <w:color w:val="006BBD"/>
            <w:sz w:val="18"/>
            <w:szCs w:val="18"/>
          </w:rPr>
          <w:t>video card stress test</w:t>
        </w:r>
      </w:hyperlink>
      <w:r>
        <w:rPr>
          <w:rFonts w:ascii="Cordia New" w:hAnsi="Cordia New"/>
          <w:color w:val="444444"/>
          <w:sz w:val="18"/>
          <w:szCs w:val="18"/>
        </w:rPr>
        <w:t> powered by SupportAssist.</w:t>
      </w:r>
    </w:p>
    <w:p w:rsidR="00C76104" w:rsidRDefault="00C76104" w:rsidP="002800FE">
      <w:pPr>
        <w:numPr>
          <w:ilvl w:val="0"/>
          <w:numId w:val="27"/>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If SupportAssist app is not available on the Dell computer, you will be prompted to install the SupportAssist app.</w:t>
      </w:r>
    </w:p>
    <w:p w:rsidR="00C76104" w:rsidRDefault="00C76104" w:rsidP="002800FE">
      <w:pPr>
        <w:numPr>
          <w:ilvl w:val="0"/>
          <w:numId w:val="27"/>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Follow the onscreen instructions to install SupportAssist and complete the stress test.</w:t>
      </w:r>
    </w:p>
    <w:p w:rsidR="00C76104" w:rsidRDefault="00C76104" w:rsidP="002800FE">
      <w:pPr>
        <w:numPr>
          <w:ilvl w:val="0"/>
          <w:numId w:val="27"/>
        </w:numPr>
        <w:shd w:val="clear" w:color="auto" w:fill="FFFFFF"/>
        <w:spacing w:before="100" w:beforeAutospacing="1" w:after="100" w:afterAutospacing="1" w:line="240" w:lineRule="auto"/>
        <w:rPr>
          <w:rFonts w:ascii="Cordia New" w:hAnsi="Cordia New"/>
          <w:color w:val="444444"/>
          <w:sz w:val="18"/>
          <w:szCs w:val="18"/>
        </w:rPr>
      </w:pPr>
      <w:r>
        <w:rPr>
          <w:rFonts w:ascii="Cordia New" w:hAnsi="Cordia New"/>
          <w:color w:val="444444"/>
          <w:sz w:val="18"/>
          <w:szCs w:val="18"/>
        </w:rPr>
        <w:t>If the test fails, contact </w:t>
      </w:r>
      <w:hyperlink r:id="rId40" w:tgtFrame="_blank" w:history="1">
        <w:r>
          <w:rPr>
            <w:rStyle w:val="Hyperlink"/>
            <w:rFonts w:ascii="Cordia New" w:hAnsi="Cordia New"/>
            <w:color w:val="006BBD"/>
            <w:sz w:val="18"/>
            <w:szCs w:val="18"/>
          </w:rPr>
          <w:t>Dell Technical Support</w:t>
        </w:r>
      </w:hyperlink>
      <w:r>
        <w:rPr>
          <w:rFonts w:ascii="Cordia New" w:hAnsi="Cordia New"/>
          <w:color w:val="444444"/>
          <w:sz w:val="18"/>
          <w:szCs w:val="18"/>
        </w:rPr>
        <w:t>.</w:t>
      </w:r>
    </w:p>
    <w:p w:rsidR="00C76104" w:rsidRDefault="00C76104" w:rsidP="00C76104">
      <w:pPr>
        <w:pStyle w:val="Heading4"/>
        <w:shd w:val="clear" w:color="auto" w:fill="FFFFFF"/>
        <w:spacing w:after="44"/>
        <w:rPr>
          <w:rFonts w:ascii="Roboto-Light" w:hAnsi="Roboto-Light"/>
          <w:b w:val="0"/>
          <w:bCs w:val="0"/>
          <w:color w:val="111111"/>
          <w:spacing w:val="3"/>
          <w:sz w:val="24"/>
          <w:szCs w:val="24"/>
        </w:rPr>
      </w:pPr>
      <w:r>
        <w:rPr>
          <w:rFonts w:ascii="Roboto-Light" w:hAnsi="Roboto-Light"/>
          <w:b w:val="0"/>
          <w:bCs w:val="0"/>
          <w:color w:val="111111"/>
          <w:spacing w:val="3"/>
        </w:rPr>
        <w:t>Dell SupportAssist Diagnostic Tests (Official Dell Tech Support on YouTube)</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Duration: 01:30</w:t>
      </w:r>
      <w:r>
        <w:rPr>
          <w:rFonts w:ascii="Cordia New" w:hAnsi="Cordia New"/>
          <w:color w:val="444444"/>
          <w:spacing w:val="3"/>
          <w:sz w:val="18"/>
          <w:szCs w:val="18"/>
        </w:rPr>
        <w:br/>
        <w:t>Closed captions: English only</w:t>
      </w:r>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34" style="width:0;height:0" o:hralign="center" o:hrstd="t" o:hr="t" fillcolor="#a0a0a0" stroked="f"/>
        </w:pict>
      </w:r>
    </w:p>
    <w:bookmarkStart w:id="184" w:name="windows-system-restore"/>
    <w:bookmarkEnd w:id="184"/>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"bs_Eleven" </w:instrText>
      </w:r>
      <w:r>
        <w:rPr>
          <w:rFonts w:ascii="Roboto-Regular" w:hAnsi="Roboto-Regular"/>
          <w:color w:val="111111"/>
          <w:spacing w:val="3"/>
        </w:rPr>
        <w:fldChar w:fldCharType="separate"/>
      </w:r>
      <w:r>
        <w:rPr>
          <w:rStyle w:val="Hyperlink"/>
          <w:rFonts w:ascii="Roboto-Regular" w:hAnsi="Roboto-Regular"/>
          <w:color w:val="006BBD"/>
          <w:spacing w:val="3"/>
        </w:rPr>
        <w:t>Perform a Windows System Restore</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System Restore is an integrated Windows tool that is designed to protect and repair the operating system. When something goes wrong with your computer, System Restore must be used before restoring the computer to factory defaults or reinstalling the operating system.</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Select the operating system that is installed on your computer to find more information about how to perform System Restore:</w:t>
      </w:r>
    </w:p>
    <w:p w:rsidR="00C76104" w:rsidRDefault="00C76104" w:rsidP="002800FE">
      <w:pPr>
        <w:numPr>
          <w:ilvl w:val="0"/>
          <w:numId w:val="28"/>
        </w:numPr>
        <w:shd w:val="clear" w:color="auto" w:fill="FFFFFF"/>
        <w:spacing w:before="100" w:beforeAutospacing="1" w:after="100" w:afterAutospacing="1" w:line="240" w:lineRule="auto"/>
        <w:rPr>
          <w:rFonts w:ascii="Cordia New" w:hAnsi="Cordia New"/>
          <w:color w:val="444444"/>
          <w:sz w:val="18"/>
          <w:szCs w:val="18"/>
        </w:rPr>
      </w:pPr>
      <w:hyperlink r:id="rId41" w:tgtFrame="_blank" w:history="1">
        <w:r>
          <w:rPr>
            <w:rStyle w:val="Hyperlink"/>
            <w:rFonts w:ascii="Cordia New" w:hAnsi="Cordia New"/>
            <w:color w:val="006BBD"/>
            <w:sz w:val="18"/>
            <w:szCs w:val="18"/>
          </w:rPr>
          <w:t>Microsoft Windows 10</w:t>
        </w:r>
      </w:hyperlink>
    </w:p>
    <w:p w:rsidR="00C76104" w:rsidRDefault="00C76104" w:rsidP="002800FE">
      <w:pPr>
        <w:numPr>
          <w:ilvl w:val="0"/>
          <w:numId w:val="28"/>
        </w:numPr>
        <w:shd w:val="clear" w:color="auto" w:fill="FFFFFF"/>
        <w:spacing w:before="100" w:beforeAutospacing="1" w:after="100" w:afterAutospacing="1" w:line="240" w:lineRule="auto"/>
        <w:rPr>
          <w:rFonts w:ascii="Cordia New" w:hAnsi="Cordia New"/>
          <w:color w:val="444444"/>
          <w:sz w:val="18"/>
          <w:szCs w:val="18"/>
        </w:rPr>
      </w:pPr>
      <w:hyperlink r:id="rId42" w:tgtFrame="_blank" w:history="1">
        <w:r>
          <w:rPr>
            <w:rStyle w:val="Hyperlink"/>
            <w:rFonts w:ascii="Cordia New" w:hAnsi="Cordia New"/>
            <w:color w:val="006BBD"/>
            <w:sz w:val="18"/>
            <w:szCs w:val="18"/>
          </w:rPr>
          <w:t>Microsoft Windows 8 or 8.1</w:t>
        </w:r>
      </w:hyperlink>
    </w:p>
    <w:p w:rsidR="00C76104" w:rsidRDefault="00C76104" w:rsidP="002800FE">
      <w:pPr>
        <w:numPr>
          <w:ilvl w:val="0"/>
          <w:numId w:val="28"/>
        </w:numPr>
        <w:shd w:val="clear" w:color="auto" w:fill="FFFFFF"/>
        <w:spacing w:before="100" w:beforeAutospacing="1" w:after="100" w:afterAutospacing="1" w:line="240" w:lineRule="auto"/>
        <w:rPr>
          <w:rFonts w:ascii="Cordia New" w:hAnsi="Cordia New"/>
          <w:color w:val="444444"/>
          <w:sz w:val="18"/>
          <w:szCs w:val="18"/>
        </w:rPr>
      </w:pPr>
      <w:hyperlink r:id="rId43" w:tgtFrame="_blank" w:history="1">
        <w:r>
          <w:rPr>
            <w:rStyle w:val="Hyperlink"/>
            <w:rFonts w:ascii="Cordia New" w:hAnsi="Cordia New"/>
            <w:color w:val="006BBD"/>
            <w:sz w:val="18"/>
            <w:szCs w:val="18"/>
          </w:rPr>
          <w:t>Microsoft Windows 7</w:t>
        </w:r>
      </w:hyperlink>
    </w:p>
    <w:p w:rsidR="00C76104" w:rsidRDefault="00C76104" w:rsidP="00C76104">
      <w:pPr>
        <w:shd w:val="clear" w:color="auto" w:fill="FFFFFF"/>
        <w:spacing w:before="87" w:after="87"/>
        <w:rPr>
          <w:rFonts w:ascii="Cordia New" w:hAnsi="Cordia New"/>
          <w:color w:val="444444"/>
          <w:sz w:val="18"/>
          <w:szCs w:val="18"/>
        </w:rPr>
      </w:pPr>
      <w:r>
        <w:rPr>
          <w:rFonts w:ascii="Cordia New" w:hAnsi="Cordia New"/>
          <w:color w:val="444444"/>
          <w:sz w:val="18"/>
          <w:szCs w:val="18"/>
        </w:rPr>
        <w:pict>
          <v:rect id="_x0000_i1035" style="width:0;height:0" o:hralign="center" o:hrstd="t" o:hr="t" fillcolor="#a0a0a0" stroked="f"/>
        </w:pict>
      </w:r>
    </w:p>
    <w:bookmarkStart w:id="185" w:name="restore-os-factory-defaults"/>
    <w:bookmarkEnd w:id="185"/>
    <w:p w:rsidR="00C76104" w:rsidRDefault="00C76104" w:rsidP="00C76104">
      <w:pPr>
        <w:pStyle w:val="Heading5"/>
        <w:shd w:val="clear" w:color="auto" w:fill="FFFFFF"/>
        <w:spacing w:before="0" w:after="44"/>
        <w:rPr>
          <w:rFonts w:ascii="Roboto-Regular" w:hAnsi="Roboto-Regular"/>
          <w:color w:val="111111"/>
          <w:spacing w:val="3"/>
          <w:sz w:val="20"/>
          <w:szCs w:val="20"/>
        </w:rPr>
      </w:pPr>
      <w:r>
        <w:rPr>
          <w:rFonts w:ascii="Roboto-Regular" w:hAnsi="Roboto-Regular"/>
          <w:color w:val="111111"/>
          <w:spacing w:val="3"/>
        </w:rPr>
        <w:fldChar w:fldCharType="begin"/>
      </w:r>
      <w:r>
        <w:rPr>
          <w:rFonts w:ascii="Roboto-Regular" w:hAnsi="Roboto-Regular"/>
          <w:color w:val="111111"/>
          <w:spacing w:val="3"/>
        </w:rPr>
        <w:instrText xml:space="preserve"> HYPERLINK "https://www.dell.com/support/kbdoc/en-in/000132354/how-to-troubleshoot-display-or-video-issues-on-a-dell-monitor" \l "bs_Twelve" </w:instrText>
      </w:r>
      <w:r>
        <w:rPr>
          <w:rFonts w:ascii="Roboto-Regular" w:hAnsi="Roboto-Regular"/>
          <w:color w:val="111111"/>
          <w:spacing w:val="3"/>
        </w:rPr>
        <w:fldChar w:fldCharType="separate"/>
      </w:r>
      <w:r>
        <w:rPr>
          <w:rStyle w:val="Hyperlink"/>
          <w:rFonts w:ascii="Roboto-Regular" w:hAnsi="Roboto-Regular"/>
          <w:color w:val="006BBD"/>
          <w:spacing w:val="3"/>
        </w:rPr>
        <w:t>Restore your computer to factory defaults</w:t>
      </w:r>
      <w:r>
        <w:rPr>
          <w:rFonts w:ascii="Roboto-Regular" w:hAnsi="Roboto-Regular"/>
          <w:color w:val="111111"/>
          <w:spacing w:val="3"/>
        </w:rPr>
        <w:fldChar w:fldCharType="end"/>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If the diagnostic tests on the Dell monitor and video card (GPU) passed, it is most definitely an issue that is related to software that is installed on your computer. If the above troubleshooting steps did not resolve the issue, to restore your computer to factory defaults as a last resort.</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Dell computers are built with a small amount of hard disk space that is reserved for reinstalling your operating system. This method is the easiest way to restore your computer to factory condition. The restoration process deletes all user data from the computer, back up all your files before starting this process.</w:t>
      </w:r>
    </w:p>
    <w:p w:rsidR="00C76104" w:rsidRDefault="00C76104" w:rsidP="00C76104">
      <w:pPr>
        <w:pStyle w:val="NormalWeb"/>
        <w:shd w:val="clear" w:color="auto" w:fill="FFFFFF"/>
        <w:spacing w:before="0" w:beforeAutospacing="0"/>
        <w:rPr>
          <w:rFonts w:ascii="Cordia New" w:hAnsi="Cordia New"/>
          <w:color w:val="444444"/>
          <w:spacing w:val="3"/>
          <w:sz w:val="18"/>
          <w:szCs w:val="18"/>
        </w:rPr>
      </w:pPr>
      <w:r>
        <w:rPr>
          <w:rFonts w:ascii="Cordia New" w:hAnsi="Cordia New"/>
          <w:color w:val="444444"/>
          <w:spacing w:val="3"/>
          <w:sz w:val="18"/>
          <w:szCs w:val="18"/>
        </w:rPr>
        <w:t>Select the operating system that is installed on your computer to find more information about how to restore your Dell computer to factory defaults:</w:t>
      </w:r>
    </w:p>
    <w:p w:rsidR="00C76104" w:rsidRDefault="00C76104" w:rsidP="002800FE">
      <w:pPr>
        <w:numPr>
          <w:ilvl w:val="0"/>
          <w:numId w:val="29"/>
        </w:numPr>
        <w:shd w:val="clear" w:color="auto" w:fill="FFFFFF"/>
        <w:spacing w:before="100" w:beforeAutospacing="1" w:after="100" w:afterAutospacing="1" w:line="240" w:lineRule="auto"/>
        <w:rPr>
          <w:rFonts w:ascii="Cordia New" w:hAnsi="Cordia New"/>
          <w:color w:val="444444"/>
          <w:sz w:val="18"/>
          <w:szCs w:val="18"/>
        </w:rPr>
      </w:pPr>
      <w:hyperlink r:id="rId44" w:tgtFrame="_blank" w:history="1">
        <w:r>
          <w:rPr>
            <w:rStyle w:val="Hyperlink"/>
            <w:rFonts w:ascii="Cordia New" w:hAnsi="Cordia New"/>
            <w:color w:val="006BBD"/>
            <w:sz w:val="18"/>
            <w:szCs w:val="18"/>
          </w:rPr>
          <w:t>Microsoft Windows 10</w:t>
        </w:r>
      </w:hyperlink>
    </w:p>
    <w:p w:rsidR="00C76104" w:rsidRDefault="00C76104" w:rsidP="002800FE">
      <w:pPr>
        <w:numPr>
          <w:ilvl w:val="0"/>
          <w:numId w:val="29"/>
        </w:numPr>
        <w:shd w:val="clear" w:color="auto" w:fill="FFFFFF"/>
        <w:spacing w:before="100" w:beforeAutospacing="1" w:after="100" w:afterAutospacing="1" w:line="240" w:lineRule="auto"/>
        <w:rPr>
          <w:rFonts w:ascii="Cordia New" w:hAnsi="Cordia New"/>
          <w:color w:val="444444"/>
          <w:sz w:val="18"/>
          <w:szCs w:val="18"/>
        </w:rPr>
      </w:pPr>
      <w:hyperlink r:id="rId45" w:tgtFrame="_blank" w:history="1">
        <w:r>
          <w:rPr>
            <w:rStyle w:val="Hyperlink"/>
            <w:rFonts w:ascii="Cordia New" w:hAnsi="Cordia New"/>
            <w:color w:val="006BBD"/>
            <w:sz w:val="18"/>
            <w:szCs w:val="18"/>
          </w:rPr>
          <w:t>Microsoft Windows 8 or 8.1</w:t>
        </w:r>
      </w:hyperlink>
    </w:p>
    <w:p w:rsidR="00C76104" w:rsidRDefault="00C76104" w:rsidP="002800FE">
      <w:pPr>
        <w:numPr>
          <w:ilvl w:val="0"/>
          <w:numId w:val="29"/>
        </w:numPr>
        <w:shd w:val="clear" w:color="auto" w:fill="FFFFFF"/>
        <w:spacing w:before="100" w:beforeAutospacing="1" w:after="100" w:afterAutospacing="1" w:line="240" w:lineRule="auto"/>
        <w:rPr>
          <w:rFonts w:ascii="Cordia New" w:hAnsi="Cordia New"/>
          <w:color w:val="444444"/>
          <w:sz w:val="18"/>
          <w:szCs w:val="18"/>
        </w:rPr>
      </w:pPr>
      <w:hyperlink r:id="rId46" w:tgtFrame="_blank" w:history="1">
        <w:r>
          <w:rPr>
            <w:rStyle w:val="Hyperlink"/>
            <w:rFonts w:ascii="Cordia New" w:hAnsi="Cordia New"/>
            <w:color w:val="006BBD"/>
            <w:sz w:val="18"/>
            <w:szCs w:val="18"/>
          </w:rPr>
          <w:t>Microsoft Windows 7</w:t>
        </w:r>
      </w:hyperlink>
    </w:p>
    <w:p w:rsidR="0036683F" w:rsidRDefault="0036683F" w:rsidP="0036683F">
      <w:pPr>
        <w:rPr>
          <w:szCs w:val="18"/>
        </w:rPr>
      </w:pPr>
    </w:p>
    <w:p w:rsidR="0036683F" w:rsidRDefault="0036683F" w:rsidP="0036683F">
      <w:pPr>
        <w:rPr>
          <w:szCs w:val="18"/>
        </w:rPr>
      </w:pPr>
    </w:p>
    <w:p w:rsidR="0036683F" w:rsidRDefault="0036683F" w:rsidP="0036683F">
      <w:pPr>
        <w:rPr>
          <w:szCs w:val="18"/>
        </w:rPr>
      </w:pPr>
      <w:r>
        <w:rPr>
          <w:szCs w:val="18"/>
        </w:rPr>
        <w:t>Practical No:08</w:t>
      </w:r>
    </w:p>
    <w:p w:rsidR="00A119F2" w:rsidRDefault="0036683F" w:rsidP="00A119F2">
      <w:pPr>
        <w:pStyle w:val="Default"/>
        <w:rPr>
          <w:sz w:val="22"/>
          <w:szCs w:val="22"/>
        </w:rPr>
      </w:pPr>
      <w:r>
        <w:rPr>
          <w:szCs w:val="18"/>
        </w:rPr>
        <w:t xml:space="preserve">Aim :- </w:t>
      </w:r>
      <w:r w:rsidR="00A119F2">
        <w:rPr>
          <w:sz w:val="22"/>
          <w:szCs w:val="22"/>
        </w:rPr>
        <w:t xml:space="preserve">Find faults related to CPU. </w:t>
      </w:r>
    </w:p>
    <w:p w:rsidR="0036683F" w:rsidRDefault="0036683F" w:rsidP="0036683F">
      <w:pPr>
        <w:rPr>
          <w:szCs w:val="18"/>
        </w:rPr>
      </w:pPr>
    </w:p>
    <w:p w:rsidR="0036683F" w:rsidRPr="0044585D" w:rsidRDefault="0036683F" w:rsidP="0036683F">
      <w:pPr>
        <w:rPr>
          <w:szCs w:val="18"/>
        </w:rPr>
      </w:pPr>
      <w:r>
        <w:rPr>
          <w:szCs w:val="18"/>
        </w:rPr>
        <w:t>Solution :-</w:t>
      </w:r>
    </w:p>
    <w:p w:rsidR="00C76104" w:rsidRDefault="00C76104" w:rsidP="00C76104">
      <w:pPr>
        <w:pStyle w:val="Heading1"/>
        <w:shd w:val="clear" w:color="auto" w:fill="FFFFFF"/>
        <w:spacing w:before="0" w:line="288" w:lineRule="atLeast"/>
        <w:rPr>
          <w:rFonts w:ascii="Arial" w:hAnsi="Arial" w:cs="Arial"/>
          <w:color w:val="151515"/>
          <w:sz w:val="33"/>
          <w:szCs w:val="33"/>
        </w:rPr>
      </w:pPr>
      <w:r>
        <w:rPr>
          <w:rStyle w:val="Strong"/>
          <w:rFonts w:ascii="Arial" w:hAnsi="Arial" w:cs="Arial"/>
          <w:b/>
          <w:bCs/>
          <w:color w:val="151515"/>
          <w:sz w:val="33"/>
          <w:szCs w:val="33"/>
        </w:rPr>
        <w:t>Understanding CPU (Processor) Failure Symptoms</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The Central Processing Unit (CPU), the brain of a computer, controls all the actions that take place inside your computer. Also known as a processor, the CPU has small transistors, and even a minor issue with any of the transistors can cause the main processor to fail. Bad capacitors, usage for an extended time, voltage issues all can cause CPU failure. The good news is that CPUs give you signs that trouble is coming. Diagnosing these signs and fixing the issue on time can enhance the processor’s life for long years. Let’s hear out our Perth IT helpdesk on what are the signs of CPU failure and how to decode them.</w:t>
      </w:r>
    </w:p>
    <w:p w:rsidR="00C76104" w:rsidRDefault="00C76104" w:rsidP="00C76104">
      <w:pPr>
        <w:pStyle w:val="ca-blog-subheading"/>
        <w:shd w:val="clear" w:color="auto" w:fill="FFFFFF"/>
        <w:spacing w:before="0" w:beforeAutospacing="0"/>
        <w:rPr>
          <w:rFonts w:ascii="Segoe UI" w:hAnsi="Segoe UI" w:cs="Segoe UI"/>
          <w:color w:val="333333"/>
        </w:rPr>
      </w:pPr>
      <w:r>
        <w:rPr>
          <w:rFonts w:ascii="Segoe UI" w:hAnsi="Segoe UI" w:cs="Segoe UI"/>
          <w:color w:val="333333"/>
        </w:rPr>
        <w:t>What are the Signs of CPU Failure</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Consider taking immediate action whenever you come across these symptoms, or you can end up with a dead CPU. Some of the CPU failure symptoms you need to be aware of are –</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Computer Freezes</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One of the most common signs of CPU failure is the random freezing of your computer, usually after just logging into the operating system. The system won’t respond to any of your instructions. The mouse freezes on the screen and any attempt to use the keyboard will result in a series of short beeps. Restarting the system may not solve the issue. This may also indicate that the motherboards are in critical condition.</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Booting Issues</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lastRenderedPageBreak/>
        <w:t>Normally you will hear a beep sound when your computer is powered on. However, in case of a CPU failure, there can be booting issues such as – blank screens, no beep after the boot and no response on pressing keyboard keys or clicking the mouse. If you are comfortable opening up the computer, check for the motherboard LEDs. If they are lighting up, but the system refuses to boot, then it’s a clear sign of processor failure. </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Computer Automatically Turns Off</w:t>
      </w:r>
    </w:p>
    <w:p w:rsidR="00C76104" w:rsidRDefault="00C76104" w:rsidP="00C76104">
      <w:pPr>
        <w:pStyle w:val="ca-blog-link"/>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If your computer has been working for a long time, the processor can get heated up. In such a condition, the motherboard shuts down the PC to cool down the processor. By shutting down, the processor is saved from getting permanently damaged. If you are experiencing a frequent shutdown issue, it can be due to CPU issues. Drop in your computer at our </w:t>
      </w:r>
      <w:hyperlink r:id="rId47" w:tgtFrame="_blank" w:history="1">
        <w:r>
          <w:rPr>
            <w:rStyle w:val="Hyperlink"/>
            <w:rFonts w:ascii="Segoe UI" w:hAnsi="Segoe UI" w:cs="Segoe UI"/>
            <w:b/>
            <w:bCs/>
            <w:color w:val="000000"/>
            <w:sz w:val="20"/>
            <w:szCs w:val="20"/>
          </w:rPr>
          <w:t>24-hour computer repair centre</w:t>
        </w:r>
      </w:hyperlink>
      <w:r>
        <w:rPr>
          <w:rFonts w:ascii="Segoe UI" w:hAnsi="Segoe UI" w:cs="Segoe UI"/>
          <w:color w:val="333333"/>
          <w:sz w:val="20"/>
          <w:szCs w:val="20"/>
        </w:rPr>
        <w:t> in Belmont to identify and repair CPU issues.</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A Blue Screen with Error Code</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Referred to as a Blue Screen of Death (BSoD), this can happen due to multiple factors, including RAM, motherboard and CPU failures. If your screen displays the error code 0x00000, then it is an indication of processor failure.</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Beep alerts</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Each time the computer is booted, it checks whether all the components of the PC are functioning properly. This is called the POST test. If you hear irregular beep sounds, a failing CPU can be one of the reasons. A CPU issue will usually cause a series of 5-7 beeps. However, a trained technician will be able to help you better at decoding the beeps.</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External Appearances of Damage</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A computer can show signs of CPU damage even without booting it up. Overheating can cause damages that may be visible externally. Any burnt marks on and around the CPU socket indicates that the CPU has undergone extreme overheating. In such situations, a replacement may be the only option.</w:t>
      </w:r>
    </w:p>
    <w:p w:rsidR="00C76104" w:rsidRDefault="00C76104" w:rsidP="00C76104">
      <w:pPr>
        <w:pStyle w:val="ca-blog-link"/>
        <w:shd w:val="clear" w:color="auto" w:fill="FFFFFF"/>
        <w:spacing w:before="0" w:beforeAutospacing="0"/>
        <w:rPr>
          <w:rFonts w:ascii="Segoe UI" w:hAnsi="Segoe UI" w:cs="Segoe UI"/>
          <w:color w:val="333333"/>
          <w:sz w:val="20"/>
          <w:szCs w:val="20"/>
        </w:rPr>
      </w:pPr>
      <w:r>
        <w:rPr>
          <w:rFonts w:ascii="Segoe UI" w:hAnsi="Segoe UI" w:cs="Segoe UI"/>
          <w:color w:val="333333"/>
          <w:sz w:val="20"/>
          <w:szCs w:val="20"/>
        </w:rPr>
        <w:t>Understanding what the symptoms of CPU failure are can help to prevent extensive damage. However, computers can sometimes throw symptoms at you that need trained eyes and ears to be decoded. If you ever find yourself in such a situation, you can reach us at </w:t>
      </w:r>
      <w:hyperlink r:id="rId48" w:history="1">
        <w:r>
          <w:rPr>
            <w:rStyle w:val="Strong"/>
            <w:rFonts w:ascii="Segoe UI" w:hAnsi="Segoe UI" w:cs="Segoe UI"/>
            <w:color w:val="000000"/>
            <w:sz w:val="20"/>
            <w:szCs w:val="20"/>
          </w:rPr>
          <w:t>helpdesk@computingaustralia.group</w:t>
        </w:r>
      </w:hyperlink>
      <w:r>
        <w:rPr>
          <w:rFonts w:ascii="Segoe UI" w:hAnsi="Segoe UI" w:cs="Segoe UI"/>
          <w:color w:val="333333"/>
          <w:sz w:val="20"/>
          <w:szCs w:val="20"/>
        </w:rPr>
        <w:t> for </w:t>
      </w:r>
      <w:hyperlink r:id="rId49" w:tgtFrame="_blank" w:history="1">
        <w:r>
          <w:rPr>
            <w:rStyle w:val="Hyperlink"/>
            <w:rFonts w:ascii="Segoe UI" w:hAnsi="Segoe UI" w:cs="Segoe UI"/>
            <w:b/>
            <w:bCs/>
            <w:color w:val="000000"/>
            <w:sz w:val="20"/>
            <w:szCs w:val="20"/>
          </w:rPr>
          <w:t>24-hour helpdesk</w:t>
        </w:r>
      </w:hyperlink>
      <w:r>
        <w:rPr>
          <w:rFonts w:ascii="Segoe UI" w:hAnsi="Segoe UI" w:cs="Segoe UI"/>
          <w:color w:val="333333"/>
          <w:sz w:val="20"/>
          <w:szCs w:val="20"/>
        </w:rPr>
        <w:t> service.</w:t>
      </w:r>
    </w:p>
    <w:p w:rsidR="00C76104" w:rsidRDefault="00C76104" w:rsidP="00C76104">
      <w:pPr>
        <w:pStyle w:val="ca-blog-subheading"/>
        <w:shd w:val="clear" w:color="auto" w:fill="FFFFFF"/>
        <w:spacing w:before="0" w:beforeAutospacing="0"/>
        <w:rPr>
          <w:rFonts w:ascii="Segoe UI" w:hAnsi="Segoe UI" w:cs="Segoe UI"/>
          <w:color w:val="333333"/>
        </w:rPr>
      </w:pPr>
      <w:r>
        <w:rPr>
          <w:rFonts w:ascii="Segoe UI" w:hAnsi="Segoe UI" w:cs="Segoe UI"/>
          <w:color w:val="333333"/>
        </w:rPr>
        <w:t>Jargon Buster</w:t>
      </w:r>
    </w:p>
    <w:p w:rsidR="00C76104" w:rsidRDefault="00C76104" w:rsidP="00C76104">
      <w:pPr>
        <w:pStyle w:val="NormalWeb"/>
        <w:shd w:val="clear" w:color="auto" w:fill="FFFFFF"/>
        <w:spacing w:before="0" w:beforeAutospacing="0"/>
        <w:rPr>
          <w:rFonts w:ascii="Segoe UI" w:hAnsi="Segoe UI" w:cs="Segoe UI"/>
          <w:color w:val="333333"/>
          <w:sz w:val="20"/>
          <w:szCs w:val="20"/>
        </w:rPr>
      </w:pPr>
      <w:r>
        <w:rPr>
          <w:rStyle w:val="Strong"/>
          <w:rFonts w:ascii="Segoe UI" w:hAnsi="Segoe UI" w:cs="Segoe UI"/>
          <w:color w:val="333333"/>
          <w:sz w:val="20"/>
          <w:szCs w:val="20"/>
        </w:rPr>
        <w:t>Motherboard</w:t>
      </w:r>
      <w:r>
        <w:rPr>
          <w:rFonts w:ascii="Segoe UI" w:hAnsi="Segoe UI" w:cs="Segoe UI"/>
          <w:color w:val="333333"/>
          <w:sz w:val="20"/>
          <w:szCs w:val="20"/>
        </w:rPr>
        <w:t> – is a printed circuit board that connects all key components and allows communication between them for smooth system operation.</w:t>
      </w:r>
      <w:r>
        <w:rPr>
          <w:rFonts w:ascii="Segoe UI" w:hAnsi="Segoe UI" w:cs="Segoe UI"/>
          <w:color w:val="333333"/>
          <w:sz w:val="20"/>
          <w:szCs w:val="20"/>
        </w:rPr>
        <w:br/>
      </w:r>
      <w:r>
        <w:rPr>
          <w:rStyle w:val="Strong"/>
          <w:rFonts w:ascii="Segoe UI" w:hAnsi="Segoe UI" w:cs="Segoe UI"/>
          <w:color w:val="333333"/>
          <w:sz w:val="20"/>
          <w:szCs w:val="20"/>
        </w:rPr>
        <w:t>Error codes </w:t>
      </w:r>
      <w:r>
        <w:rPr>
          <w:rFonts w:ascii="Segoe UI" w:hAnsi="Segoe UI" w:cs="Segoe UI"/>
          <w:color w:val="333333"/>
          <w:sz w:val="20"/>
          <w:szCs w:val="20"/>
        </w:rPr>
        <w:t>– are codes displayed on a blue screen during unsuccessful booting. Each error code signifies a particular problem. </w:t>
      </w:r>
      <w:r>
        <w:rPr>
          <w:rFonts w:ascii="Segoe UI" w:hAnsi="Segoe UI" w:cs="Segoe UI"/>
          <w:color w:val="333333"/>
          <w:sz w:val="20"/>
          <w:szCs w:val="20"/>
        </w:rPr>
        <w:br/>
      </w:r>
      <w:r>
        <w:rPr>
          <w:rStyle w:val="Strong"/>
          <w:rFonts w:ascii="Segoe UI" w:hAnsi="Segoe UI" w:cs="Segoe UI"/>
          <w:color w:val="333333"/>
          <w:sz w:val="20"/>
          <w:szCs w:val="20"/>
        </w:rPr>
        <w:t>POST test </w:t>
      </w:r>
      <w:r>
        <w:rPr>
          <w:rFonts w:ascii="Segoe UI" w:hAnsi="Segoe UI" w:cs="Segoe UI"/>
          <w:color w:val="333333"/>
          <w:sz w:val="20"/>
          <w:szCs w:val="20"/>
        </w:rPr>
        <w:t>– Power On Self Test is a series of test run by a computer at the start of the booting process to check if all hardware is working properly.</w:t>
      </w:r>
    </w:p>
    <w:p w:rsidR="0036683F" w:rsidRDefault="0036683F" w:rsidP="0036683F">
      <w:pPr>
        <w:rPr>
          <w:szCs w:val="18"/>
        </w:rPr>
      </w:pPr>
    </w:p>
    <w:p w:rsidR="0036683F" w:rsidRDefault="0036683F" w:rsidP="0036683F">
      <w:pPr>
        <w:rPr>
          <w:szCs w:val="18"/>
        </w:rPr>
      </w:pPr>
    </w:p>
    <w:p w:rsidR="0036683F" w:rsidRDefault="0036683F" w:rsidP="0036683F">
      <w:pPr>
        <w:rPr>
          <w:szCs w:val="18"/>
        </w:rPr>
      </w:pPr>
      <w:r>
        <w:rPr>
          <w:szCs w:val="18"/>
        </w:rPr>
        <w:lastRenderedPageBreak/>
        <w:t>Practical No:09</w:t>
      </w:r>
    </w:p>
    <w:p w:rsidR="00A119F2" w:rsidRDefault="0036683F" w:rsidP="00A119F2">
      <w:pPr>
        <w:pStyle w:val="Default"/>
        <w:rPr>
          <w:sz w:val="22"/>
          <w:szCs w:val="22"/>
        </w:rPr>
      </w:pPr>
      <w:r>
        <w:rPr>
          <w:szCs w:val="18"/>
        </w:rPr>
        <w:t xml:space="preserve">Aim :- </w:t>
      </w:r>
      <w:r w:rsidR="00A119F2">
        <w:rPr>
          <w:sz w:val="22"/>
          <w:szCs w:val="22"/>
        </w:rPr>
        <w:t xml:space="preserve">A Find faults related to Hard disk. </w:t>
      </w:r>
    </w:p>
    <w:p w:rsidR="0036683F" w:rsidRDefault="0036683F" w:rsidP="0036683F">
      <w:pPr>
        <w:rPr>
          <w:szCs w:val="18"/>
        </w:rPr>
      </w:pPr>
    </w:p>
    <w:p w:rsidR="0036683F" w:rsidRPr="0044585D" w:rsidRDefault="0036683F" w:rsidP="0036683F">
      <w:pPr>
        <w:rPr>
          <w:szCs w:val="18"/>
        </w:rPr>
      </w:pPr>
      <w:r>
        <w:rPr>
          <w:szCs w:val="18"/>
        </w:rPr>
        <w:t>Solution :-</w:t>
      </w:r>
    </w:p>
    <w:p w:rsidR="00A6202F" w:rsidRDefault="00A6202F" w:rsidP="00A6202F">
      <w:pPr>
        <w:textAlignment w:val="center"/>
        <w:rPr>
          <w:rFonts w:ascii="inherit" w:hAnsi="inherit"/>
          <w:sz w:val="17"/>
          <w:szCs w:val="17"/>
        </w:rPr>
      </w:pPr>
      <w:r>
        <w:rPr>
          <w:rFonts w:ascii="inherit" w:hAnsi="inherit"/>
          <w:sz w:val="17"/>
          <w:szCs w:val="17"/>
        </w:rPr>
        <w:t> Search</w:t>
      </w:r>
    </w:p>
    <w:p w:rsidR="00A6202F" w:rsidRDefault="00A6202F" w:rsidP="00A6202F">
      <w:pPr>
        <w:rPr>
          <w:rFonts w:ascii="Times New Roman" w:hAnsi="Times New Roman"/>
          <w:sz w:val="24"/>
          <w:szCs w:val="24"/>
        </w:rPr>
      </w:pPr>
      <w:r>
        <w:t> </w:t>
      </w:r>
    </w:p>
    <w:p w:rsidR="00A6202F" w:rsidRDefault="00A6202F" w:rsidP="002800FE">
      <w:pPr>
        <w:numPr>
          <w:ilvl w:val="0"/>
          <w:numId w:val="30"/>
        </w:numPr>
        <w:spacing w:after="0" w:line="360" w:lineRule="atLeast"/>
        <w:ind w:left="360"/>
        <w:jc w:val="center"/>
        <w:textAlignment w:val="baseline"/>
        <w:rPr>
          <w:rFonts w:ascii="inherit" w:hAnsi="inherit"/>
          <w:sz w:val="17"/>
          <w:szCs w:val="17"/>
        </w:rPr>
      </w:pPr>
      <w:hyperlink r:id="rId50" w:history="1">
        <w:r>
          <w:rPr>
            <w:rStyle w:val="Hyperlink"/>
            <w:rFonts w:ascii="inherit" w:hAnsi="inherit"/>
            <w:color w:val="00467F"/>
            <w:sz w:val="15"/>
            <w:szCs w:val="15"/>
            <w:u w:val="none"/>
            <w:bdr w:val="none" w:sz="0" w:space="0" w:color="auto" w:frame="1"/>
          </w:rPr>
          <w:t> Product Quicklinks</w:t>
        </w:r>
      </w:hyperlink>
    </w:p>
    <w:p w:rsidR="00A6202F" w:rsidRDefault="00A6202F" w:rsidP="00A6202F">
      <w:pPr>
        <w:spacing w:line="240" w:lineRule="auto"/>
        <w:jc w:val="center"/>
        <w:textAlignment w:val="center"/>
        <w:rPr>
          <w:rFonts w:ascii="inherit" w:hAnsi="inherit"/>
          <w:sz w:val="17"/>
          <w:szCs w:val="17"/>
        </w:rPr>
      </w:pPr>
      <w:r>
        <w:rPr>
          <w:rFonts w:ascii="inherit" w:hAnsi="inherit"/>
          <w:sz w:val="17"/>
          <w:szCs w:val="17"/>
        </w:rPr>
        <w:t> </w:t>
      </w:r>
    </w:p>
    <w:p w:rsidR="00A6202F" w:rsidRDefault="00A6202F" w:rsidP="002800FE">
      <w:pPr>
        <w:numPr>
          <w:ilvl w:val="0"/>
          <w:numId w:val="30"/>
        </w:numPr>
        <w:spacing w:after="0" w:line="360" w:lineRule="atLeast"/>
        <w:ind w:left="360"/>
        <w:jc w:val="center"/>
        <w:textAlignment w:val="baseline"/>
        <w:rPr>
          <w:rFonts w:ascii="inherit" w:hAnsi="inherit"/>
          <w:sz w:val="17"/>
          <w:szCs w:val="17"/>
        </w:rPr>
      </w:pPr>
      <w:hyperlink r:id="rId51" w:history="1">
        <w:r>
          <w:rPr>
            <w:rStyle w:val="Hyperlink"/>
            <w:rFonts w:ascii="inherit" w:hAnsi="inherit"/>
            <w:color w:val="00467F"/>
            <w:sz w:val="15"/>
            <w:szCs w:val="15"/>
            <w:u w:val="none"/>
            <w:bdr w:val="none" w:sz="0" w:space="0" w:color="auto" w:frame="1"/>
          </w:rPr>
          <w:t> Quick Download</w:t>
        </w:r>
      </w:hyperlink>
    </w:p>
    <w:p w:rsidR="00A6202F" w:rsidRDefault="00A6202F" w:rsidP="00A6202F">
      <w:pPr>
        <w:spacing w:line="240" w:lineRule="auto"/>
        <w:jc w:val="center"/>
        <w:textAlignment w:val="center"/>
        <w:rPr>
          <w:rFonts w:ascii="inherit" w:hAnsi="inherit"/>
          <w:sz w:val="17"/>
          <w:szCs w:val="17"/>
        </w:rPr>
      </w:pPr>
      <w:r>
        <w:rPr>
          <w:rFonts w:ascii="inherit" w:hAnsi="inherit"/>
          <w:sz w:val="17"/>
          <w:szCs w:val="17"/>
        </w:rPr>
        <w:t> </w:t>
      </w:r>
    </w:p>
    <w:p w:rsidR="00A6202F" w:rsidRDefault="00A6202F" w:rsidP="002800FE">
      <w:pPr>
        <w:numPr>
          <w:ilvl w:val="0"/>
          <w:numId w:val="30"/>
        </w:numPr>
        <w:spacing w:after="0" w:line="360" w:lineRule="atLeast"/>
        <w:ind w:left="360"/>
        <w:jc w:val="center"/>
        <w:textAlignment w:val="baseline"/>
        <w:rPr>
          <w:rFonts w:ascii="inherit" w:hAnsi="inherit"/>
          <w:sz w:val="17"/>
          <w:szCs w:val="17"/>
        </w:rPr>
      </w:pPr>
      <w:hyperlink r:id="rId52" w:history="1">
        <w:r>
          <w:rPr>
            <w:rStyle w:val="Hyperlink"/>
            <w:rFonts w:ascii="inherit" w:hAnsi="inherit"/>
            <w:color w:val="00467F"/>
            <w:sz w:val="15"/>
            <w:szCs w:val="15"/>
            <w:u w:val="none"/>
            <w:bdr w:val="none" w:sz="0" w:space="0" w:color="auto" w:frame="1"/>
          </w:rPr>
          <w:t> Quick Buy</w:t>
        </w:r>
      </w:hyperlink>
    </w:p>
    <w:p w:rsidR="00A6202F" w:rsidRDefault="00A6202F" w:rsidP="00A6202F">
      <w:pPr>
        <w:spacing w:line="240" w:lineRule="auto"/>
        <w:textAlignment w:val="baseline"/>
        <w:rPr>
          <w:rFonts w:ascii="inherit" w:hAnsi="inherit"/>
          <w:sz w:val="17"/>
          <w:szCs w:val="17"/>
        </w:rPr>
      </w:pPr>
      <w:r>
        <w:rPr>
          <w:rFonts w:ascii="inherit" w:hAnsi="inherit"/>
          <w:noProof/>
          <w:color w:val="56A1D5"/>
          <w:sz w:val="2"/>
          <w:szCs w:val="2"/>
          <w:bdr w:val="none" w:sz="0" w:space="0" w:color="auto" w:frame="1"/>
          <w:lang w:bidi="mr-IN"/>
        </w:rPr>
        <w:drawing>
          <wp:inline distT="0" distB="0" distL="0" distR="0">
            <wp:extent cx="2286000" cy="457200"/>
            <wp:effectExtent l="19050" t="0" r="0" b="0"/>
            <wp:docPr id="99" name="Picture 99" descr="Data Recovery Blo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ata Recovery Blog">
                      <a:hlinkClick r:id="rId53"/>
                    </pic:cNvPr>
                    <pic:cNvPicPr>
                      <a:picLocks noChangeAspect="1" noChangeArrowheads="1"/>
                    </pic:cNvPicPr>
                  </pic:nvPicPr>
                  <pic:blipFill>
                    <a:blip r:embed="rId54"/>
                    <a:srcRect/>
                    <a:stretch>
                      <a:fillRect/>
                    </a:stretch>
                  </pic:blipFill>
                  <pic:spPr bwMode="auto">
                    <a:xfrm>
                      <a:off x="0" y="0"/>
                      <a:ext cx="2286000" cy="457200"/>
                    </a:xfrm>
                    <a:prstGeom prst="rect">
                      <a:avLst/>
                    </a:prstGeom>
                    <a:noFill/>
                    <a:ln w="9525">
                      <a:noFill/>
                      <a:miter lim="800000"/>
                      <a:headEnd/>
                      <a:tailEnd/>
                    </a:ln>
                  </pic:spPr>
                </pic:pic>
              </a:graphicData>
            </a:graphic>
          </wp:inline>
        </w:drawing>
      </w:r>
    </w:p>
    <w:p w:rsidR="00A6202F" w:rsidRDefault="00A6202F" w:rsidP="00A6202F">
      <w:pPr>
        <w:pStyle w:val="tagline"/>
        <w:spacing w:before="0" w:beforeAutospacing="0" w:after="0" w:afterAutospacing="0" w:line="384" w:lineRule="atLeast"/>
        <w:textAlignment w:val="baseline"/>
        <w:rPr>
          <w:rFonts w:ascii="inherit" w:hAnsi="inherit"/>
          <w:color w:val="00467F"/>
          <w:sz w:val="14"/>
          <w:szCs w:val="14"/>
        </w:rPr>
      </w:pPr>
      <w:hyperlink r:id="rId55" w:tgtFrame="_blank" w:history="1">
        <w:r>
          <w:rPr>
            <w:rStyle w:val="Hyperlink"/>
            <w:rFonts w:ascii="inherit" w:hAnsi="inherit"/>
            <w:color w:val="56A1D5"/>
            <w:sz w:val="13"/>
            <w:szCs w:val="13"/>
            <w:u w:val="none"/>
            <w:bdr w:val="none" w:sz="0" w:space="0" w:color="auto" w:frame="1"/>
          </w:rPr>
          <w:t>30 day money back guarantee</w:t>
        </w:r>
      </w:hyperlink>
    </w:p>
    <w:p w:rsidR="00A6202F" w:rsidRDefault="00A6202F" w:rsidP="002800FE">
      <w:pPr>
        <w:numPr>
          <w:ilvl w:val="0"/>
          <w:numId w:val="31"/>
        </w:numPr>
        <w:spacing w:after="0" w:line="360" w:lineRule="atLeast"/>
        <w:ind w:left="0" w:right="104"/>
        <w:jc w:val="center"/>
        <w:textAlignment w:val="baseline"/>
        <w:rPr>
          <w:rFonts w:ascii="inherit" w:hAnsi="inherit"/>
          <w:sz w:val="17"/>
          <w:szCs w:val="17"/>
        </w:rPr>
      </w:pPr>
      <w:hyperlink r:id="rId56" w:history="1">
        <w:r>
          <w:rPr>
            <w:rStyle w:val="Hyperlink"/>
            <w:rFonts w:ascii="inherit" w:hAnsi="inherit"/>
            <w:b/>
            <w:bCs/>
            <w:caps/>
            <w:color w:val="202022"/>
            <w:sz w:val="15"/>
            <w:szCs w:val="15"/>
            <w:u w:val="none"/>
            <w:bdr w:val="none" w:sz="0" w:space="0" w:color="auto" w:frame="1"/>
          </w:rPr>
          <w:t>PRODUCTS</w:t>
        </w:r>
      </w:hyperlink>
    </w:p>
    <w:p w:rsidR="00A6202F" w:rsidRDefault="00A6202F" w:rsidP="00A6202F">
      <w:pPr>
        <w:spacing w:line="240" w:lineRule="auto"/>
        <w:jc w:val="center"/>
        <w:textAlignment w:val="baseline"/>
        <w:rPr>
          <w:rFonts w:ascii="inherit" w:hAnsi="inherit"/>
          <w:sz w:val="17"/>
          <w:szCs w:val="17"/>
        </w:rPr>
      </w:pPr>
      <w:r>
        <w:rPr>
          <w:rFonts w:ascii="inherit" w:hAnsi="inherit"/>
          <w:sz w:val="17"/>
          <w:szCs w:val="17"/>
        </w:rPr>
        <w:t> </w:t>
      </w:r>
    </w:p>
    <w:p w:rsidR="00A6202F" w:rsidRDefault="00A6202F" w:rsidP="002800FE">
      <w:pPr>
        <w:numPr>
          <w:ilvl w:val="0"/>
          <w:numId w:val="31"/>
        </w:numPr>
        <w:spacing w:after="0" w:line="360" w:lineRule="atLeast"/>
        <w:ind w:left="0" w:right="104"/>
        <w:jc w:val="center"/>
        <w:textAlignment w:val="baseline"/>
        <w:rPr>
          <w:rFonts w:ascii="inherit" w:hAnsi="inherit"/>
          <w:sz w:val="17"/>
          <w:szCs w:val="17"/>
        </w:rPr>
      </w:pPr>
      <w:hyperlink r:id="rId57" w:history="1">
        <w:r>
          <w:rPr>
            <w:rStyle w:val="Hyperlink"/>
            <w:rFonts w:ascii="inherit" w:hAnsi="inherit"/>
            <w:b/>
            <w:bCs/>
            <w:caps/>
            <w:color w:val="202022"/>
            <w:sz w:val="15"/>
            <w:szCs w:val="15"/>
            <w:u w:val="none"/>
            <w:bdr w:val="none" w:sz="0" w:space="0" w:color="auto" w:frame="1"/>
          </w:rPr>
          <w:t>DOWNLOADS</w:t>
        </w:r>
      </w:hyperlink>
    </w:p>
    <w:p w:rsidR="00A6202F" w:rsidRDefault="00A6202F" w:rsidP="00A6202F">
      <w:pPr>
        <w:spacing w:line="240" w:lineRule="auto"/>
        <w:jc w:val="center"/>
        <w:textAlignment w:val="baseline"/>
        <w:rPr>
          <w:rFonts w:ascii="inherit" w:hAnsi="inherit"/>
          <w:sz w:val="17"/>
          <w:szCs w:val="17"/>
        </w:rPr>
      </w:pPr>
      <w:r>
        <w:rPr>
          <w:rFonts w:ascii="inherit" w:hAnsi="inherit"/>
          <w:sz w:val="17"/>
          <w:szCs w:val="17"/>
        </w:rPr>
        <w:t> </w:t>
      </w:r>
    </w:p>
    <w:p w:rsidR="00A6202F" w:rsidRDefault="00A6202F" w:rsidP="002800FE">
      <w:pPr>
        <w:numPr>
          <w:ilvl w:val="0"/>
          <w:numId w:val="31"/>
        </w:numPr>
        <w:spacing w:after="0" w:line="360" w:lineRule="atLeast"/>
        <w:ind w:left="0" w:right="104"/>
        <w:jc w:val="center"/>
        <w:textAlignment w:val="baseline"/>
        <w:rPr>
          <w:rFonts w:ascii="inherit" w:hAnsi="inherit"/>
          <w:sz w:val="17"/>
          <w:szCs w:val="17"/>
        </w:rPr>
      </w:pPr>
      <w:hyperlink r:id="rId58" w:history="1">
        <w:r>
          <w:rPr>
            <w:rStyle w:val="Hyperlink"/>
            <w:rFonts w:ascii="inherit" w:hAnsi="inherit"/>
            <w:b/>
            <w:bCs/>
            <w:caps/>
            <w:color w:val="202022"/>
            <w:sz w:val="15"/>
            <w:szCs w:val="15"/>
            <w:u w:val="none"/>
            <w:bdr w:val="none" w:sz="0" w:space="0" w:color="auto" w:frame="1"/>
          </w:rPr>
          <w:t>ORDER</w:t>
        </w:r>
      </w:hyperlink>
    </w:p>
    <w:p w:rsidR="00A6202F" w:rsidRDefault="00A6202F" w:rsidP="00A6202F">
      <w:pPr>
        <w:spacing w:line="240" w:lineRule="auto"/>
        <w:jc w:val="center"/>
        <w:textAlignment w:val="baseline"/>
        <w:rPr>
          <w:rFonts w:ascii="inherit" w:hAnsi="inherit"/>
          <w:sz w:val="17"/>
          <w:szCs w:val="17"/>
        </w:rPr>
      </w:pPr>
      <w:r>
        <w:rPr>
          <w:rFonts w:ascii="inherit" w:hAnsi="inherit"/>
          <w:sz w:val="17"/>
          <w:szCs w:val="17"/>
        </w:rPr>
        <w:t> </w:t>
      </w:r>
    </w:p>
    <w:p w:rsidR="00A6202F" w:rsidRDefault="00A6202F" w:rsidP="002800FE">
      <w:pPr>
        <w:numPr>
          <w:ilvl w:val="0"/>
          <w:numId w:val="31"/>
        </w:numPr>
        <w:spacing w:after="0" w:line="360" w:lineRule="atLeast"/>
        <w:ind w:left="0" w:right="104"/>
        <w:jc w:val="center"/>
        <w:textAlignment w:val="baseline"/>
        <w:rPr>
          <w:rFonts w:ascii="inherit" w:hAnsi="inherit"/>
          <w:sz w:val="17"/>
          <w:szCs w:val="17"/>
        </w:rPr>
      </w:pPr>
      <w:hyperlink r:id="rId59" w:history="1">
        <w:r>
          <w:rPr>
            <w:rStyle w:val="Hyperlink"/>
            <w:rFonts w:ascii="inherit" w:hAnsi="inherit"/>
            <w:b/>
            <w:bCs/>
            <w:caps/>
            <w:color w:val="202022"/>
            <w:sz w:val="15"/>
            <w:szCs w:val="15"/>
            <w:u w:val="none"/>
            <w:bdr w:val="none" w:sz="0" w:space="0" w:color="auto" w:frame="1"/>
          </w:rPr>
          <w:t>DEVELOPERS</w:t>
        </w:r>
      </w:hyperlink>
    </w:p>
    <w:p w:rsidR="00A6202F" w:rsidRDefault="00A6202F" w:rsidP="00A6202F">
      <w:pPr>
        <w:spacing w:line="240" w:lineRule="auto"/>
        <w:jc w:val="center"/>
        <w:textAlignment w:val="baseline"/>
        <w:rPr>
          <w:rFonts w:ascii="inherit" w:hAnsi="inherit"/>
          <w:sz w:val="17"/>
          <w:szCs w:val="17"/>
        </w:rPr>
      </w:pPr>
      <w:r>
        <w:rPr>
          <w:rFonts w:ascii="inherit" w:hAnsi="inherit"/>
          <w:sz w:val="17"/>
          <w:szCs w:val="17"/>
        </w:rPr>
        <w:t> </w:t>
      </w:r>
    </w:p>
    <w:p w:rsidR="00A6202F" w:rsidRDefault="00A6202F" w:rsidP="002800FE">
      <w:pPr>
        <w:numPr>
          <w:ilvl w:val="0"/>
          <w:numId w:val="31"/>
        </w:numPr>
        <w:spacing w:after="0" w:line="360" w:lineRule="atLeast"/>
        <w:ind w:left="0" w:right="104"/>
        <w:jc w:val="center"/>
        <w:textAlignment w:val="baseline"/>
        <w:rPr>
          <w:rFonts w:ascii="inherit" w:hAnsi="inherit"/>
          <w:sz w:val="17"/>
          <w:szCs w:val="17"/>
        </w:rPr>
      </w:pPr>
      <w:hyperlink r:id="rId60" w:history="1">
        <w:r>
          <w:rPr>
            <w:rStyle w:val="Hyperlink"/>
            <w:rFonts w:ascii="inherit" w:hAnsi="inherit"/>
            <w:b/>
            <w:bCs/>
            <w:caps/>
            <w:color w:val="202022"/>
            <w:sz w:val="15"/>
            <w:szCs w:val="15"/>
            <w:u w:val="none"/>
            <w:bdr w:val="none" w:sz="0" w:space="0" w:color="auto" w:frame="1"/>
          </w:rPr>
          <w:t>SUPPORT CENTER</w:t>
        </w:r>
      </w:hyperlink>
    </w:p>
    <w:p w:rsidR="00A6202F" w:rsidRDefault="00A6202F" w:rsidP="00A6202F">
      <w:pPr>
        <w:spacing w:line="240" w:lineRule="auto"/>
        <w:jc w:val="center"/>
        <w:textAlignment w:val="baseline"/>
        <w:rPr>
          <w:rFonts w:ascii="inherit" w:hAnsi="inherit"/>
          <w:sz w:val="17"/>
          <w:szCs w:val="17"/>
        </w:rPr>
      </w:pPr>
      <w:r>
        <w:rPr>
          <w:rFonts w:ascii="inherit" w:hAnsi="inherit"/>
          <w:sz w:val="17"/>
          <w:szCs w:val="17"/>
        </w:rPr>
        <w:t> </w:t>
      </w:r>
    </w:p>
    <w:p w:rsidR="00A6202F" w:rsidRDefault="00A6202F" w:rsidP="002800FE">
      <w:pPr>
        <w:numPr>
          <w:ilvl w:val="0"/>
          <w:numId w:val="31"/>
        </w:numPr>
        <w:spacing w:after="0" w:line="360" w:lineRule="atLeast"/>
        <w:ind w:left="0" w:right="104"/>
        <w:jc w:val="center"/>
        <w:textAlignment w:val="baseline"/>
        <w:rPr>
          <w:rFonts w:ascii="inherit" w:hAnsi="inherit"/>
          <w:sz w:val="17"/>
          <w:szCs w:val="17"/>
        </w:rPr>
      </w:pPr>
      <w:hyperlink r:id="rId61" w:history="1">
        <w:r>
          <w:rPr>
            <w:rStyle w:val="Hyperlink"/>
            <w:rFonts w:ascii="inherit" w:hAnsi="inherit"/>
            <w:b/>
            <w:bCs/>
            <w:caps/>
            <w:color w:val="202022"/>
            <w:sz w:val="15"/>
            <w:szCs w:val="15"/>
            <w:u w:val="none"/>
            <w:bdr w:val="none" w:sz="0" w:space="0" w:color="auto" w:frame="1"/>
          </w:rPr>
          <w:t>COMPANY</w:t>
        </w:r>
      </w:hyperlink>
    </w:p>
    <w:p w:rsidR="00A6202F" w:rsidRDefault="00A6202F" w:rsidP="00A6202F">
      <w:pPr>
        <w:spacing w:line="240" w:lineRule="auto"/>
        <w:jc w:val="center"/>
        <w:textAlignment w:val="baseline"/>
        <w:rPr>
          <w:rFonts w:ascii="inherit" w:hAnsi="inherit"/>
          <w:sz w:val="17"/>
          <w:szCs w:val="17"/>
        </w:rPr>
      </w:pPr>
      <w:r>
        <w:rPr>
          <w:rFonts w:ascii="inherit" w:hAnsi="inherit"/>
          <w:sz w:val="17"/>
          <w:szCs w:val="17"/>
        </w:rPr>
        <w:t> </w:t>
      </w:r>
    </w:p>
    <w:p w:rsidR="00A6202F" w:rsidRDefault="00A6202F" w:rsidP="002800FE">
      <w:pPr>
        <w:numPr>
          <w:ilvl w:val="0"/>
          <w:numId w:val="31"/>
        </w:numPr>
        <w:spacing w:after="0" w:line="360" w:lineRule="atLeast"/>
        <w:ind w:left="0"/>
        <w:jc w:val="center"/>
        <w:textAlignment w:val="baseline"/>
        <w:rPr>
          <w:rFonts w:ascii="inherit" w:hAnsi="inherit"/>
          <w:sz w:val="17"/>
          <w:szCs w:val="17"/>
        </w:rPr>
      </w:pPr>
      <w:hyperlink r:id="rId62" w:history="1">
        <w:r>
          <w:rPr>
            <w:rStyle w:val="Hyperlink"/>
            <w:rFonts w:ascii="inherit" w:hAnsi="inherit"/>
            <w:b/>
            <w:bCs/>
            <w:caps/>
            <w:color w:val="202022"/>
            <w:sz w:val="15"/>
            <w:szCs w:val="15"/>
            <w:u w:val="none"/>
            <w:bdr w:val="none" w:sz="0" w:space="0" w:color="auto" w:frame="1"/>
          </w:rPr>
          <w:t>PARTNERS</w:t>
        </w:r>
      </w:hyperlink>
    </w:p>
    <w:p w:rsidR="00A6202F" w:rsidRDefault="00A6202F" w:rsidP="00A6202F">
      <w:pPr>
        <w:spacing w:line="240" w:lineRule="auto"/>
        <w:textAlignment w:val="baseline"/>
        <w:rPr>
          <w:rFonts w:ascii="Georgia" w:hAnsi="Georgia"/>
          <w:b/>
          <w:bCs/>
          <w:color w:val="08487E"/>
          <w:sz w:val="17"/>
          <w:szCs w:val="17"/>
        </w:rPr>
      </w:pPr>
      <w:hyperlink r:id="rId63" w:history="1">
        <w:r>
          <w:rPr>
            <w:rStyle w:val="Hyperlink"/>
            <w:rFonts w:ascii="inherit" w:hAnsi="inherit"/>
            <w:b/>
            <w:bCs/>
            <w:color w:val="08487E"/>
            <w:sz w:val="17"/>
            <w:szCs w:val="17"/>
            <w:u w:val="none"/>
            <w:bdr w:val="none" w:sz="0" w:space="0" w:color="auto" w:frame="1"/>
          </w:rPr>
          <w:t>Home</w:t>
        </w:r>
      </w:hyperlink>
      <w:r>
        <w:rPr>
          <w:rFonts w:ascii="Georgia" w:hAnsi="Georgia"/>
          <w:b/>
          <w:bCs/>
          <w:color w:val="08487E"/>
          <w:sz w:val="17"/>
          <w:szCs w:val="17"/>
        </w:rPr>
        <w:t> &gt; </w:t>
      </w:r>
      <w:hyperlink r:id="rId64" w:history="1">
        <w:r>
          <w:rPr>
            <w:rStyle w:val="Hyperlink"/>
            <w:rFonts w:ascii="inherit" w:hAnsi="inherit"/>
            <w:b/>
            <w:bCs/>
            <w:color w:val="08487E"/>
            <w:sz w:val="17"/>
            <w:szCs w:val="17"/>
            <w:u w:val="none"/>
            <w:bdr w:val="none" w:sz="0" w:space="0" w:color="auto" w:frame="1"/>
          </w:rPr>
          <w:t>Data Recovery</w:t>
        </w:r>
      </w:hyperlink>
      <w:r>
        <w:rPr>
          <w:rFonts w:ascii="Georgia" w:hAnsi="Georgia"/>
          <w:b/>
          <w:bCs/>
          <w:color w:val="08487E"/>
          <w:sz w:val="17"/>
          <w:szCs w:val="17"/>
        </w:rPr>
        <w:t> &gt; </w:t>
      </w:r>
      <w:r>
        <w:rPr>
          <w:rStyle w:val="current"/>
          <w:rFonts w:ascii="inherit" w:hAnsi="inherit"/>
          <w:b/>
          <w:bCs/>
          <w:color w:val="999999"/>
          <w:sz w:val="17"/>
          <w:szCs w:val="17"/>
          <w:bdr w:val="none" w:sz="0" w:space="0" w:color="auto" w:frame="1"/>
        </w:rPr>
        <w:t>7 Common Problems on Hard Disk Drives (HDDs)</w:t>
      </w:r>
    </w:p>
    <w:p w:rsidR="00A6202F" w:rsidRDefault="00A6202F" w:rsidP="00A6202F">
      <w:pPr>
        <w:pStyle w:val="Heading1"/>
        <w:spacing w:before="0" w:after="144"/>
        <w:textAlignment w:val="baseline"/>
        <w:rPr>
          <w:rFonts w:ascii="Georgia" w:hAnsi="Georgia"/>
          <w:color w:val="08487E"/>
          <w:sz w:val="37"/>
          <w:szCs w:val="37"/>
        </w:rPr>
      </w:pPr>
      <w:r>
        <w:rPr>
          <w:rFonts w:ascii="Georgia" w:hAnsi="Georgia"/>
          <w:color w:val="08487E"/>
          <w:sz w:val="37"/>
          <w:szCs w:val="37"/>
        </w:rPr>
        <w:t>7 Common Problems on Hard Disk Drives (HDDs)</w:t>
      </w:r>
    </w:p>
    <w:p w:rsidR="00A6202F" w:rsidRDefault="00A6202F" w:rsidP="00A6202F">
      <w:pPr>
        <w:textAlignment w:val="baseline"/>
        <w:rPr>
          <w:rFonts w:ascii="inherit" w:hAnsi="inherit"/>
          <w:sz w:val="17"/>
          <w:szCs w:val="17"/>
        </w:rPr>
      </w:pPr>
      <w:r>
        <w:rPr>
          <w:rStyle w:val="post-comment"/>
          <w:rFonts w:ascii="inherit" w:hAnsi="inherit"/>
          <w:b/>
          <w:bCs/>
          <w:color w:val="CCCCCC"/>
          <w:sz w:val="17"/>
          <w:szCs w:val="17"/>
          <w:bdr w:val="none" w:sz="0" w:space="0" w:color="auto" w:frame="1"/>
        </w:rPr>
        <w:t> </w:t>
      </w:r>
      <w:hyperlink r:id="rId65" w:anchor="respond" w:history="1">
        <w:r>
          <w:rPr>
            <w:rStyle w:val="Hyperlink"/>
            <w:rFonts w:ascii="inherit" w:hAnsi="inherit"/>
            <w:b/>
            <w:bCs/>
            <w:color w:val="CCCCCC"/>
            <w:sz w:val="17"/>
            <w:szCs w:val="17"/>
            <w:u w:val="none"/>
            <w:bdr w:val="none" w:sz="0" w:space="0" w:color="auto" w:frame="1"/>
          </w:rPr>
          <w:t>Leave a Comment</w:t>
        </w:r>
      </w:hyperlink>
      <w:r>
        <w:rPr>
          <w:rFonts w:ascii="inherit" w:hAnsi="inherit"/>
          <w:sz w:val="17"/>
          <w:szCs w:val="17"/>
        </w:rPr>
        <w:t> </w:t>
      </w:r>
      <w:r>
        <w:rPr>
          <w:rStyle w:val="post-category"/>
          <w:rFonts w:ascii="inherit" w:hAnsi="inherit"/>
          <w:b/>
          <w:bCs/>
          <w:color w:val="CCCCCC"/>
          <w:sz w:val="17"/>
          <w:szCs w:val="17"/>
          <w:bdr w:val="none" w:sz="0" w:space="0" w:color="auto" w:frame="1"/>
        </w:rPr>
        <w:t> </w:t>
      </w:r>
      <w:hyperlink r:id="rId66" w:history="1">
        <w:r>
          <w:rPr>
            <w:rStyle w:val="Hyperlink"/>
            <w:rFonts w:ascii="inherit" w:hAnsi="inherit"/>
            <w:b/>
            <w:bCs/>
            <w:color w:val="CCCCCC"/>
            <w:sz w:val="17"/>
            <w:szCs w:val="17"/>
            <w:u w:val="none"/>
            <w:bdr w:val="none" w:sz="0" w:space="0" w:color="auto" w:frame="1"/>
          </w:rPr>
          <w:t>Data Recovery</w:t>
        </w:r>
      </w:hyperlink>
      <w:r>
        <w:rPr>
          <w:rStyle w:val="post-category"/>
          <w:rFonts w:ascii="inherit" w:hAnsi="inherit"/>
          <w:b/>
          <w:bCs/>
          <w:color w:val="CCCCCC"/>
          <w:sz w:val="17"/>
          <w:szCs w:val="17"/>
          <w:bdr w:val="none" w:sz="0" w:space="0" w:color="auto" w:frame="1"/>
        </w:rPr>
        <w:t>, </w:t>
      </w:r>
      <w:hyperlink r:id="rId67" w:history="1">
        <w:r>
          <w:rPr>
            <w:rStyle w:val="Hyperlink"/>
            <w:rFonts w:ascii="inherit" w:hAnsi="inherit"/>
            <w:b/>
            <w:bCs/>
            <w:color w:val="CCCCCC"/>
            <w:sz w:val="17"/>
            <w:szCs w:val="17"/>
            <w:u w:val="none"/>
            <w:bdr w:val="none" w:sz="0" w:space="0" w:color="auto" w:frame="1"/>
          </w:rPr>
          <w:t>Outlook Data Recovery</w:t>
        </w:r>
      </w:hyperlink>
      <w:r>
        <w:rPr>
          <w:rFonts w:ascii="inherit" w:hAnsi="inherit"/>
          <w:sz w:val="17"/>
          <w:szCs w:val="17"/>
        </w:rPr>
        <w:t> </w:t>
      </w:r>
      <w:r>
        <w:rPr>
          <w:rStyle w:val="post-time"/>
          <w:rFonts w:ascii="inherit" w:hAnsi="inherit"/>
          <w:b/>
          <w:bCs/>
          <w:color w:val="CCCCCC"/>
          <w:sz w:val="17"/>
          <w:szCs w:val="17"/>
          <w:bdr w:val="none" w:sz="0" w:space="0" w:color="auto" w:frame="1"/>
        </w:rPr>
        <w:t> April 17, 2017</w:t>
      </w:r>
    </w:p>
    <w:p w:rsidR="00A6202F" w:rsidRDefault="00A6202F" w:rsidP="00A6202F">
      <w:pPr>
        <w:textAlignment w:val="baseline"/>
        <w:rPr>
          <w:rFonts w:ascii="inherit" w:hAnsi="inherit"/>
          <w:sz w:val="17"/>
          <w:szCs w:val="17"/>
        </w:rPr>
      </w:pPr>
      <w:r>
        <w:rPr>
          <w:rFonts w:ascii="inherit" w:hAnsi="inherit"/>
          <w:sz w:val="17"/>
          <w:szCs w:val="17"/>
        </w:rPr>
        <w:t> </w:t>
      </w:r>
    </w:p>
    <w:p w:rsidR="00A6202F" w:rsidRDefault="00A6202F" w:rsidP="00A6202F">
      <w:pPr>
        <w:textAlignment w:val="baseline"/>
        <w:rPr>
          <w:rFonts w:ascii="inherit" w:hAnsi="inherit"/>
          <w:color w:val="272727"/>
          <w:sz w:val="2"/>
          <w:szCs w:val="2"/>
        </w:rPr>
      </w:pPr>
      <w:r>
        <w:rPr>
          <w:rStyle w:val="ssba-share-text"/>
          <w:rFonts w:ascii="inherit" w:hAnsi="inherit"/>
          <w:b/>
          <w:bCs/>
          <w:color w:val="272727"/>
          <w:sz w:val="19"/>
          <w:szCs w:val="19"/>
          <w:bdr w:val="none" w:sz="0" w:space="0" w:color="auto" w:frame="1"/>
        </w:rPr>
        <w:t>Share Now: </w:t>
      </w:r>
    </w:p>
    <w:p w:rsidR="00A6202F" w:rsidRDefault="00A6202F" w:rsidP="002800FE">
      <w:pPr>
        <w:numPr>
          <w:ilvl w:val="0"/>
          <w:numId w:val="32"/>
        </w:numPr>
        <w:spacing w:after="0" w:line="360" w:lineRule="atLeast"/>
        <w:ind w:left="0"/>
        <w:textAlignment w:val="top"/>
        <w:rPr>
          <w:rFonts w:ascii="inherit" w:hAnsi="inherit"/>
          <w:color w:val="272727"/>
          <w:sz w:val="2"/>
          <w:szCs w:val="2"/>
        </w:rPr>
      </w:pPr>
      <w:r>
        <w:rPr>
          <w:rFonts w:ascii="inherit" w:hAnsi="inherit"/>
          <w:color w:val="272727"/>
          <w:sz w:val="2"/>
          <w:szCs w:val="2"/>
        </w:rPr>
        <w:lastRenderedPageBreak/>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spacing w:line="240" w:lineRule="auto"/>
        <w:textAlignment w:val="center"/>
        <w:rPr>
          <w:rFonts w:ascii="inherit" w:hAnsi="inherit"/>
          <w:color w:val="272727"/>
          <w:sz w:val="2"/>
          <w:szCs w:val="2"/>
        </w:rPr>
      </w:pPr>
      <w:r>
        <w:rPr>
          <w:rFonts w:ascii="inherit" w:hAnsi="inherit"/>
          <w:color w:val="272727"/>
          <w:sz w:val="2"/>
          <w:szCs w:val="2"/>
        </w:rPr>
        <w:t> </w:t>
      </w:r>
    </w:p>
    <w:p w:rsidR="00A6202F" w:rsidRDefault="00A6202F" w:rsidP="002800FE">
      <w:pPr>
        <w:numPr>
          <w:ilvl w:val="0"/>
          <w:numId w:val="32"/>
        </w:numPr>
        <w:spacing w:after="0" w:line="360" w:lineRule="atLeast"/>
        <w:ind w:left="124"/>
        <w:textAlignment w:val="top"/>
        <w:rPr>
          <w:rFonts w:ascii="inherit" w:hAnsi="inherit"/>
          <w:color w:val="272727"/>
          <w:sz w:val="2"/>
          <w:szCs w:val="2"/>
        </w:rPr>
      </w:pPr>
      <w:r>
        <w:rPr>
          <w:rFonts w:ascii="inherit" w:hAnsi="inherit"/>
          <w:color w:val="272727"/>
          <w:sz w:val="2"/>
          <w:szCs w:val="2"/>
        </w:rPr>
        <w:t> </w:t>
      </w:r>
    </w:p>
    <w:p w:rsidR="00A6202F" w:rsidRDefault="00A6202F" w:rsidP="00A6202F">
      <w:pPr>
        <w:pStyle w:val="NormalWeb"/>
        <w:spacing w:before="0" w:beforeAutospacing="0" w:after="0" w:afterAutospacing="0" w:line="384" w:lineRule="atLeast"/>
        <w:textAlignment w:val="baseline"/>
        <w:rPr>
          <w:rFonts w:ascii="inherit" w:hAnsi="inherit"/>
          <w:sz w:val="19"/>
          <w:szCs w:val="19"/>
        </w:rPr>
      </w:pPr>
      <w:r>
        <w:rPr>
          <w:rStyle w:val="Emphasis"/>
          <w:rFonts w:ascii="inherit" w:hAnsi="inherit"/>
          <w:sz w:val="19"/>
          <w:szCs w:val="19"/>
          <w:bdr w:val="none" w:sz="0" w:space="0" w:color="auto" w:frame="1"/>
        </w:rPr>
        <w:t>As we all know, hard disk drive is vulnerable. In order to safeguard your drive data, you should make efforts to protect the drive. This article will expose the 7 common problems on hard disk drives.</w:t>
      </w:r>
    </w:p>
    <w:p w:rsidR="00A6202F" w:rsidRDefault="00A6202F" w:rsidP="00A6202F">
      <w:pPr>
        <w:pStyle w:val="NormalWeb"/>
        <w:spacing w:before="0" w:beforeAutospacing="0" w:after="0" w:afterAutospacing="0" w:line="384" w:lineRule="atLeast"/>
        <w:textAlignment w:val="baseline"/>
        <w:rPr>
          <w:rFonts w:ascii="inherit" w:hAnsi="inherit"/>
          <w:sz w:val="19"/>
          <w:szCs w:val="19"/>
        </w:rPr>
      </w:pPr>
      <w:r>
        <w:rPr>
          <w:rFonts w:ascii="inherit" w:hAnsi="inherit"/>
          <w:sz w:val="19"/>
          <w:szCs w:val="19"/>
        </w:rPr>
        <w:t>In my previous article – “</w:t>
      </w:r>
      <w:hyperlink r:id="rId68" w:tgtFrame="_blank" w:history="1">
        <w:r>
          <w:rPr>
            <w:rStyle w:val="Hyperlink"/>
            <w:rFonts w:ascii="inherit" w:hAnsi="inherit"/>
            <w:color w:val="56A1D5"/>
            <w:sz w:val="19"/>
            <w:szCs w:val="19"/>
            <w:u w:val="none"/>
            <w:bdr w:val="none" w:sz="0" w:space="0" w:color="auto" w:frame="1"/>
          </w:rPr>
          <w:t>4 Most Common Physical Damages on Hard Disk Drives (HDDs)</w:t>
        </w:r>
      </w:hyperlink>
      <w:r>
        <w:rPr>
          <w:rFonts w:ascii="inherit" w:hAnsi="inherit"/>
          <w:sz w:val="19"/>
          <w:szCs w:val="19"/>
        </w:rPr>
        <w:t>”, you can learn the 4 top physical failures on HDDs. In addition to them, there are a lot of other annoying troubles on HDDs, which can also lead to drive corruption and serious data loss, in face of which, you will attempt data recovery like </w:t>
      </w:r>
      <w:hyperlink r:id="rId69" w:tgtFrame="_blank" w:history="1">
        <w:r>
          <w:rPr>
            <w:rStyle w:val="Hyperlink"/>
            <w:rFonts w:ascii="inherit" w:hAnsi="inherit"/>
            <w:color w:val="56A1D5"/>
            <w:sz w:val="19"/>
            <w:szCs w:val="19"/>
            <w:u w:val="none"/>
            <w:bdr w:val="none" w:sz="0" w:space="0" w:color="auto" w:frame="1"/>
          </w:rPr>
          <w:t>PST recovery</w:t>
        </w:r>
      </w:hyperlink>
      <w:r>
        <w:rPr>
          <w:rFonts w:ascii="inherit" w:hAnsi="inherit"/>
          <w:sz w:val="19"/>
          <w:szCs w:val="19"/>
        </w:rPr>
        <w:t> and so on. Although sometimes recovery can be successful, it is still frustrating to suffer data loss. Thus, in order to better prevent it, you had better figure out them firstly. So here we will unveil the 7 other common issues on HDDs.</w:t>
      </w:r>
    </w:p>
    <w:p w:rsidR="00A6202F" w:rsidRDefault="00A6202F" w:rsidP="00A6202F">
      <w:pPr>
        <w:pStyle w:val="NormalWeb"/>
        <w:spacing w:before="300" w:beforeAutospacing="0" w:after="300" w:afterAutospacing="0" w:line="384" w:lineRule="atLeast"/>
        <w:jc w:val="center"/>
        <w:textAlignment w:val="baseline"/>
        <w:rPr>
          <w:rFonts w:ascii="inherit" w:hAnsi="inherit"/>
          <w:sz w:val="19"/>
          <w:szCs w:val="19"/>
        </w:rPr>
      </w:pPr>
      <w:r>
        <w:rPr>
          <w:rFonts w:ascii="inherit" w:hAnsi="inherit"/>
          <w:noProof/>
          <w:sz w:val="19"/>
          <w:szCs w:val="19"/>
        </w:rPr>
        <w:lastRenderedPageBreak/>
        <w:drawing>
          <wp:inline distT="0" distB="0" distL="0" distR="0">
            <wp:extent cx="4759325" cy="3816985"/>
            <wp:effectExtent l="19050" t="0" r="3175" b="0"/>
            <wp:docPr id="100" name="Picture 100" descr="7 Common Problems on Hard Disk Drives (H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7 Common Problems on Hard Disk Drives (HDDs)"/>
                    <pic:cNvPicPr>
                      <a:picLocks noChangeAspect="1" noChangeArrowheads="1"/>
                    </pic:cNvPicPr>
                  </pic:nvPicPr>
                  <pic:blipFill>
                    <a:blip r:embed="rId70"/>
                    <a:srcRect/>
                    <a:stretch>
                      <a:fillRect/>
                    </a:stretch>
                  </pic:blipFill>
                  <pic:spPr bwMode="auto">
                    <a:xfrm>
                      <a:off x="0" y="0"/>
                      <a:ext cx="4759325" cy="3816985"/>
                    </a:xfrm>
                    <a:prstGeom prst="rect">
                      <a:avLst/>
                    </a:prstGeom>
                    <a:noFill/>
                    <a:ln w="9525">
                      <a:noFill/>
                      <a:miter lim="800000"/>
                      <a:headEnd/>
                      <a:tailEnd/>
                    </a:ln>
                  </pic:spPr>
                </pic:pic>
              </a:graphicData>
            </a:graphic>
          </wp:inline>
        </w:drawing>
      </w:r>
    </w:p>
    <w:p w:rsidR="00A6202F" w:rsidRDefault="00A6202F" w:rsidP="00A6202F">
      <w:pPr>
        <w:pStyle w:val="Heading2"/>
        <w:spacing w:before="0" w:beforeAutospacing="0" w:after="180" w:afterAutospacing="0"/>
        <w:textAlignment w:val="baseline"/>
        <w:rPr>
          <w:rFonts w:ascii="Georgia" w:hAnsi="Georgia"/>
          <w:color w:val="08487E"/>
          <w:sz w:val="29"/>
          <w:szCs w:val="29"/>
        </w:rPr>
      </w:pPr>
      <w:r>
        <w:rPr>
          <w:rFonts w:ascii="Georgia" w:hAnsi="Georgia"/>
          <w:color w:val="08487E"/>
          <w:sz w:val="29"/>
          <w:szCs w:val="29"/>
        </w:rPr>
        <w:t>1. Deleted files</w:t>
      </w:r>
    </w:p>
    <w:p w:rsidR="00A6202F" w:rsidRDefault="00A6202F" w:rsidP="00A6202F">
      <w:pPr>
        <w:pStyle w:val="NormalWeb"/>
        <w:spacing w:before="300" w:beforeAutospacing="0" w:after="300" w:afterAutospacing="0" w:line="384" w:lineRule="atLeast"/>
        <w:textAlignment w:val="baseline"/>
        <w:rPr>
          <w:rFonts w:ascii="inherit" w:hAnsi="inherit"/>
          <w:sz w:val="19"/>
          <w:szCs w:val="19"/>
        </w:rPr>
      </w:pPr>
      <w:r>
        <w:rPr>
          <w:rFonts w:ascii="inherit" w:hAnsi="inherit"/>
          <w:sz w:val="19"/>
          <w:szCs w:val="19"/>
        </w:rPr>
        <w:t>Accidental file deletion is one of the most common problems on HDDs, which can lead to drive data loss in a flash. Moreover, it’s since users can frequently make such mistakes that in some degree it is inevitable. However, in order to prevent it, the unique way is to build a good habit of repeatedly confirming before deleting any files.</w:t>
      </w:r>
    </w:p>
    <w:p w:rsidR="00A6202F" w:rsidRDefault="00A6202F" w:rsidP="00A6202F">
      <w:pPr>
        <w:pStyle w:val="Heading2"/>
        <w:spacing w:before="0" w:beforeAutospacing="0" w:after="180" w:afterAutospacing="0"/>
        <w:textAlignment w:val="baseline"/>
        <w:rPr>
          <w:rFonts w:ascii="Georgia" w:hAnsi="Georgia"/>
          <w:color w:val="08487E"/>
          <w:sz w:val="29"/>
          <w:szCs w:val="29"/>
        </w:rPr>
      </w:pPr>
      <w:r>
        <w:rPr>
          <w:rFonts w:ascii="Georgia" w:hAnsi="Georgia"/>
          <w:color w:val="08487E"/>
          <w:sz w:val="29"/>
          <w:szCs w:val="29"/>
        </w:rPr>
        <w:t>2. Damaged file structure</w:t>
      </w:r>
    </w:p>
    <w:p w:rsidR="00A6202F" w:rsidRDefault="00A6202F" w:rsidP="00A6202F">
      <w:pPr>
        <w:pStyle w:val="NormalWeb"/>
        <w:spacing w:before="300" w:beforeAutospacing="0" w:after="300" w:afterAutospacing="0" w:line="384" w:lineRule="atLeast"/>
        <w:textAlignment w:val="baseline"/>
        <w:rPr>
          <w:rFonts w:ascii="inherit" w:hAnsi="inherit"/>
          <w:sz w:val="19"/>
          <w:szCs w:val="19"/>
        </w:rPr>
      </w:pPr>
      <w:r>
        <w:rPr>
          <w:rFonts w:ascii="inherit" w:hAnsi="inherit"/>
          <w:sz w:val="19"/>
          <w:szCs w:val="19"/>
        </w:rPr>
        <w:t>If file structure gets corrupted, of course the file will get inaccessible too. This can result from various reasons, like virus infection, human improper handlings like incorrect closing Outlook leading to the corruption of PST file structure.</w:t>
      </w:r>
    </w:p>
    <w:p w:rsidR="00A6202F" w:rsidRDefault="00A6202F" w:rsidP="00A6202F">
      <w:pPr>
        <w:pStyle w:val="Heading2"/>
        <w:spacing w:before="0" w:beforeAutospacing="0" w:after="180" w:afterAutospacing="0"/>
        <w:textAlignment w:val="baseline"/>
        <w:rPr>
          <w:rFonts w:ascii="Georgia" w:hAnsi="Georgia"/>
          <w:color w:val="08487E"/>
          <w:sz w:val="29"/>
          <w:szCs w:val="29"/>
        </w:rPr>
      </w:pPr>
      <w:r>
        <w:rPr>
          <w:rFonts w:ascii="Georgia" w:hAnsi="Georgia"/>
          <w:color w:val="08487E"/>
          <w:sz w:val="29"/>
          <w:szCs w:val="29"/>
        </w:rPr>
        <w:t>3. File system corruption</w:t>
      </w:r>
    </w:p>
    <w:p w:rsidR="00A6202F" w:rsidRDefault="00A6202F" w:rsidP="00A6202F">
      <w:pPr>
        <w:pStyle w:val="NormalWeb"/>
        <w:spacing w:before="300" w:beforeAutospacing="0" w:after="300" w:afterAutospacing="0" w:line="384" w:lineRule="atLeast"/>
        <w:textAlignment w:val="baseline"/>
        <w:rPr>
          <w:rFonts w:ascii="inherit" w:hAnsi="inherit"/>
          <w:sz w:val="19"/>
          <w:szCs w:val="19"/>
        </w:rPr>
      </w:pPr>
      <w:r>
        <w:rPr>
          <w:rFonts w:ascii="inherit" w:hAnsi="inherit"/>
          <w:sz w:val="19"/>
          <w:szCs w:val="19"/>
        </w:rPr>
        <w:t>Not only file is prone to corruption, but also file system can get compromised. At worst, if file system gets corrupted, all the data stored based on the system will be damaged surely. In such cases, you’ll be required to fix the file system, which can be quite complex.</w:t>
      </w:r>
    </w:p>
    <w:p w:rsidR="00A6202F" w:rsidRDefault="00A6202F" w:rsidP="00A6202F">
      <w:pPr>
        <w:pStyle w:val="Heading2"/>
        <w:spacing w:before="0" w:beforeAutospacing="0" w:after="180" w:afterAutospacing="0"/>
        <w:textAlignment w:val="baseline"/>
        <w:rPr>
          <w:rFonts w:ascii="Georgia" w:hAnsi="Georgia"/>
          <w:color w:val="08487E"/>
          <w:sz w:val="29"/>
          <w:szCs w:val="29"/>
        </w:rPr>
      </w:pPr>
      <w:r>
        <w:rPr>
          <w:rFonts w:ascii="Georgia" w:hAnsi="Georgia"/>
          <w:color w:val="08487E"/>
          <w:sz w:val="29"/>
          <w:szCs w:val="29"/>
        </w:rPr>
        <w:t>4. Formatted hard drive</w:t>
      </w:r>
    </w:p>
    <w:p w:rsidR="00A6202F" w:rsidRDefault="00A6202F" w:rsidP="00A6202F">
      <w:pPr>
        <w:pStyle w:val="NormalWeb"/>
        <w:spacing w:before="300" w:beforeAutospacing="0" w:after="300" w:afterAutospacing="0" w:line="384" w:lineRule="atLeast"/>
        <w:textAlignment w:val="baseline"/>
        <w:rPr>
          <w:rFonts w:ascii="inherit" w:hAnsi="inherit"/>
          <w:sz w:val="19"/>
          <w:szCs w:val="19"/>
        </w:rPr>
      </w:pPr>
      <w:r>
        <w:rPr>
          <w:rFonts w:ascii="inherit" w:hAnsi="inherit"/>
          <w:sz w:val="19"/>
          <w:szCs w:val="19"/>
        </w:rPr>
        <w:lastRenderedPageBreak/>
        <w:t>Formatting drive can be beneficial and fix many drive issues at times. But if you perform the formatting mistakenly, such as formatting the wrong drive or not backing up your data before formatting or formatting course get interrupted, it will cause serious logical troubles on HDDs.</w:t>
      </w:r>
    </w:p>
    <w:p w:rsidR="00A6202F" w:rsidRDefault="00A6202F" w:rsidP="00A6202F">
      <w:pPr>
        <w:pStyle w:val="Heading2"/>
        <w:spacing w:before="0" w:beforeAutospacing="0" w:after="180" w:afterAutospacing="0"/>
        <w:textAlignment w:val="baseline"/>
        <w:rPr>
          <w:rFonts w:ascii="Georgia" w:hAnsi="Georgia"/>
          <w:color w:val="08487E"/>
          <w:sz w:val="29"/>
          <w:szCs w:val="29"/>
        </w:rPr>
      </w:pPr>
      <w:r>
        <w:rPr>
          <w:rFonts w:ascii="Georgia" w:hAnsi="Georgia"/>
          <w:color w:val="08487E"/>
          <w:sz w:val="29"/>
          <w:szCs w:val="29"/>
        </w:rPr>
        <w:t>5. Bad sectors</w:t>
      </w:r>
    </w:p>
    <w:p w:rsidR="00A6202F" w:rsidRDefault="00A6202F" w:rsidP="00A6202F">
      <w:pPr>
        <w:pStyle w:val="NormalWeb"/>
        <w:spacing w:before="300" w:beforeAutospacing="0" w:after="300" w:afterAutospacing="0" w:line="384" w:lineRule="atLeast"/>
        <w:textAlignment w:val="baseline"/>
        <w:rPr>
          <w:rFonts w:ascii="inherit" w:hAnsi="inherit"/>
          <w:sz w:val="19"/>
          <w:szCs w:val="19"/>
        </w:rPr>
      </w:pPr>
      <w:r>
        <w:rPr>
          <w:rFonts w:ascii="inherit" w:hAnsi="inherit"/>
          <w:sz w:val="19"/>
          <w:szCs w:val="19"/>
        </w:rPr>
        <w:t>The hard disk drive is divided into several tracks, which are further divided into multiple sectors, where your data are stored. Thus, if the sectors become invalid for some reason, such as sector mark error or address information error, the data on the bad sectors will be unavailable too.</w:t>
      </w:r>
    </w:p>
    <w:p w:rsidR="00A6202F" w:rsidRDefault="00A6202F" w:rsidP="00A6202F">
      <w:pPr>
        <w:pStyle w:val="Heading2"/>
        <w:spacing w:before="0" w:beforeAutospacing="0" w:after="180" w:afterAutospacing="0"/>
        <w:textAlignment w:val="baseline"/>
        <w:rPr>
          <w:rFonts w:ascii="Georgia" w:hAnsi="Georgia"/>
          <w:color w:val="08487E"/>
          <w:sz w:val="29"/>
          <w:szCs w:val="29"/>
        </w:rPr>
      </w:pPr>
      <w:r>
        <w:rPr>
          <w:rFonts w:ascii="Georgia" w:hAnsi="Georgia"/>
          <w:color w:val="08487E"/>
          <w:sz w:val="29"/>
          <w:szCs w:val="29"/>
        </w:rPr>
        <w:t>6. Corrupt track servo information</w:t>
      </w:r>
    </w:p>
    <w:p w:rsidR="00A6202F" w:rsidRDefault="00A6202F" w:rsidP="00A6202F">
      <w:pPr>
        <w:pStyle w:val="NormalWeb"/>
        <w:spacing w:before="300" w:beforeAutospacing="0" w:after="300" w:afterAutospacing="0" w:line="384" w:lineRule="atLeast"/>
        <w:textAlignment w:val="baseline"/>
        <w:rPr>
          <w:rFonts w:ascii="inherit" w:hAnsi="inherit"/>
          <w:sz w:val="19"/>
          <w:szCs w:val="19"/>
        </w:rPr>
      </w:pPr>
      <w:r>
        <w:rPr>
          <w:rFonts w:ascii="inherit" w:hAnsi="inherit"/>
          <w:sz w:val="19"/>
          <w:szCs w:val="19"/>
        </w:rPr>
        <w:t>This means that the servo information of the specific physical tracks is corrupted or invalid for some reasons. In this case, the physical tracks will be unable to be accessed. Of course, you will fail to access the data located on these tracks.</w:t>
      </w:r>
    </w:p>
    <w:p w:rsidR="00A6202F" w:rsidRDefault="00A6202F" w:rsidP="00A6202F">
      <w:pPr>
        <w:pStyle w:val="Heading2"/>
        <w:spacing w:before="0" w:beforeAutospacing="0" w:after="180" w:afterAutospacing="0"/>
        <w:textAlignment w:val="baseline"/>
        <w:rPr>
          <w:rFonts w:ascii="Georgia" w:hAnsi="Georgia"/>
          <w:color w:val="08487E"/>
          <w:sz w:val="29"/>
          <w:szCs w:val="29"/>
        </w:rPr>
      </w:pPr>
      <w:r>
        <w:rPr>
          <w:rFonts w:ascii="Georgia" w:hAnsi="Georgia"/>
          <w:color w:val="08487E"/>
          <w:sz w:val="29"/>
          <w:szCs w:val="29"/>
        </w:rPr>
        <w:t>7. System information area error</w:t>
      </w:r>
    </w:p>
    <w:p w:rsidR="00A6202F" w:rsidRDefault="00A6202F" w:rsidP="00A6202F">
      <w:pPr>
        <w:pStyle w:val="NormalWeb"/>
        <w:spacing w:before="300" w:beforeAutospacing="0" w:after="300" w:afterAutospacing="0" w:line="384" w:lineRule="atLeast"/>
        <w:textAlignment w:val="baseline"/>
        <w:rPr>
          <w:rFonts w:ascii="inherit" w:hAnsi="inherit"/>
          <w:sz w:val="19"/>
          <w:szCs w:val="19"/>
        </w:rPr>
      </w:pPr>
      <w:r>
        <w:rPr>
          <w:rFonts w:ascii="inherit" w:hAnsi="inherit"/>
          <w:sz w:val="19"/>
          <w:szCs w:val="19"/>
        </w:rPr>
        <w:t>So-called system information area is a system reserved area inside a hard drive. It is separated into many modules to store multiple drive default configurations, parameters, settings and other system information. Therefore, if some errors occur to this area, drive will not work as normal. Of course, you will not be able to access the drive data.</w:t>
      </w:r>
    </w:p>
    <w:p w:rsidR="0036683F" w:rsidRDefault="0036683F" w:rsidP="0036683F">
      <w:pPr>
        <w:rPr>
          <w:szCs w:val="18"/>
        </w:rPr>
      </w:pPr>
    </w:p>
    <w:p w:rsidR="0036683F" w:rsidRDefault="0036683F" w:rsidP="0036683F">
      <w:pPr>
        <w:rPr>
          <w:szCs w:val="18"/>
        </w:rPr>
      </w:pPr>
    </w:p>
    <w:p w:rsidR="0036683F" w:rsidRDefault="0036683F" w:rsidP="0036683F">
      <w:pPr>
        <w:rPr>
          <w:szCs w:val="18"/>
        </w:rPr>
      </w:pPr>
      <w:r>
        <w:rPr>
          <w:szCs w:val="18"/>
        </w:rPr>
        <w:t>Practical No:10</w:t>
      </w:r>
    </w:p>
    <w:p w:rsidR="00A119F2" w:rsidRDefault="0036683F" w:rsidP="00A119F2">
      <w:pPr>
        <w:pStyle w:val="Default"/>
        <w:rPr>
          <w:sz w:val="22"/>
          <w:szCs w:val="22"/>
        </w:rPr>
      </w:pPr>
      <w:r>
        <w:rPr>
          <w:szCs w:val="18"/>
        </w:rPr>
        <w:t xml:space="preserve">Aim :- </w:t>
      </w:r>
      <w:r w:rsidR="00A119F2">
        <w:rPr>
          <w:sz w:val="22"/>
          <w:szCs w:val="22"/>
        </w:rPr>
        <w:t xml:space="preserve">Find faults related to Printer and other peripherals. </w:t>
      </w:r>
    </w:p>
    <w:p w:rsidR="0036683F" w:rsidRDefault="0036683F" w:rsidP="0036683F">
      <w:pPr>
        <w:rPr>
          <w:szCs w:val="18"/>
        </w:rPr>
      </w:pPr>
    </w:p>
    <w:p w:rsidR="0036683F" w:rsidRPr="0044585D" w:rsidRDefault="0036683F" w:rsidP="0036683F">
      <w:pPr>
        <w:rPr>
          <w:szCs w:val="18"/>
        </w:rPr>
      </w:pPr>
      <w:r>
        <w:rPr>
          <w:szCs w:val="18"/>
        </w:rPr>
        <w:t>Solution :-</w:t>
      </w:r>
    </w:p>
    <w:p w:rsidR="002800FE" w:rsidRDefault="002800FE" w:rsidP="002800FE">
      <w:pPr>
        <w:pStyle w:val="Heading2"/>
        <w:shd w:val="clear" w:color="auto" w:fill="FFFFFF"/>
        <w:spacing w:before="0" w:beforeAutospacing="0" w:after="218" w:afterAutospacing="0"/>
        <w:jc w:val="both"/>
        <w:rPr>
          <w:rFonts w:ascii="Lato" w:hAnsi="Lato"/>
          <w:b w:val="0"/>
          <w:bCs w:val="0"/>
          <w:color w:val="333333"/>
        </w:rPr>
      </w:pPr>
      <w:r>
        <w:rPr>
          <w:rStyle w:val="Strong"/>
          <w:rFonts w:ascii="Lato" w:hAnsi="Lato"/>
          <w:b/>
          <w:bCs/>
          <w:color w:val="333333"/>
        </w:rPr>
        <w:t>Common Printer Problem 1: Printer Tells Me to Stop Printing Because Ink Is Low</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noProof/>
          <w:color w:val="27B9DB"/>
          <w:sz w:val="21"/>
          <w:szCs w:val="21"/>
        </w:rPr>
        <w:drawing>
          <wp:inline distT="0" distB="0" distL="0" distR="0">
            <wp:extent cx="2860675" cy="1323340"/>
            <wp:effectExtent l="19050" t="0" r="0" b="0"/>
            <wp:docPr id="103" name="Picture 103" descr="Common Printer Problem">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mon Printer Problem">
                      <a:hlinkClick r:id="rId71"/>
                    </pic:cNvPr>
                    <pic:cNvPicPr>
                      <a:picLocks noChangeAspect="1" noChangeArrowheads="1"/>
                    </pic:cNvPicPr>
                  </pic:nvPicPr>
                  <pic:blipFill>
                    <a:blip r:embed="rId72"/>
                    <a:srcRect/>
                    <a:stretch>
                      <a:fillRect/>
                    </a:stretch>
                  </pic:blipFill>
                  <pic:spPr bwMode="auto">
                    <a:xfrm>
                      <a:off x="0" y="0"/>
                      <a:ext cx="2860675" cy="1323340"/>
                    </a:xfrm>
                    <a:prstGeom prst="rect">
                      <a:avLst/>
                    </a:prstGeom>
                    <a:noFill/>
                    <a:ln w="9525">
                      <a:noFill/>
                      <a:miter lim="800000"/>
                      <a:headEnd/>
                      <a:tailEnd/>
                    </a:ln>
                  </pic:spPr>
                </pic:pic>
              </a:graphicData>
            </a:graphic>
          </wp:inline>
        </w:drawing>
      </w:r>
      <w:r>
        <w:rPr>
          <w:rFonts w:ascii="Lato" w:hAnsi="Lato"/>
          <w:color w:val="4D4D4D"/>
          <w:sz w:val="21"/>
          <w:szCs w:val="21"/>
        </w:rPr>
        <w:t>You can’t have used a printer without facing the common printer problem of low ink warnings. Every single printer in the world today had become so advanced that it comes with an early warning system for low ink levels.</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lastRenderedPageBreak/>
        <w:t>Basically, the </w:t>
      </w:r>
      <w:hyperlink r:id="rId73" w:tgtFrame="_blank" w:history="1">
        <w:r>
          <w:rPr>
            <w:rStyle w:val="Hyperlink"/>
            <w:rFonts w:ascii="Lato" w:hAnsi="Lato"/>
            <w:b/>
            <w:bCs/>
            <w:i/>
            <w:iCs/>
            <w:color w:val="27B9DB"/>
            <w:sz w:val="21"/>
            <w:szCs w:val="21"/>
          </w:rPr>
          <w:t>low ink warning</w:t>
        </w:r>
      </w:hyperlink>
      <w:r>
        <w:rPr>
          <w:rFonts w:ascii="Lato" w:hAnsi="Lato"/>
          <w:color w:val="4D4D4D"/>
          <w:sz w:val="21"/>
          <w:szCs w:val="21"/>
        </w:rPr>
        <w:t> is designed to give you enough time to get a replacement cartridge because if the ink runs out completely, it will cause your printer to get damaged.</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Such damage can range from being either irreversible or extremely expensive to fix. Still, you need to keep in mind the fact that Original Equipment Manufacturers (OEMs) overcompensate in their bid to prevent this damage.</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What this means is that your low ink warnings actually start showing up really early. So, if you just received such a warning, then it’s possible that your cartridges still have 50 percent of their original capacity.</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Inkjet Wholesale’s recommendation is to order a new cartridge as soon as this common printer problem rears its head. However, it all depends on how often you print. If you print frequently, then you should order the replacements immediately but if you don’t then you can afford to wait a little while longer.</w:t>
      </w:r>
    </w:p>
    <w:p w:rsidR="002800FE" w:rsidRDefault="002800FE" w:rsidP="002800FE">
      <w:pPr>
        <w:pStyle w:val="Heading2"/>
        <w:shd w:val="clear" w:color="auto" w:fill="FFFFFF"/>
        <w:spacing w:before="0" w:beforeAutospacing="0" w:after="218" w:afterAutospacing="0"/>
        <w:jc w:val="both"/>
        <w:rPr>
          <w:rFonts w:ascii="Lato" w:hAnsi="Lato"/>
          <w:b w:val="0"/>
          <w:bCs w:val="0"/>
          <w:color w:val="333333"/>
        </w:rPr>
      </w:pPr>
      <w:r>
        <w:rPr>
          <w:rStyle w:val="Strong"/>
          <w:rFonts w:ascii="Lato" w:hAnsi="Lato"/>
          <w:b/>
          <w:bCs/>
          <w:color w:val="333333"/>
        </w:rPr>
        <w:t>Common Printer Problem 2: Paper Jams or Multiple Sheets Are Drawn</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noProof/>
          <w:color w:val="27B9DB"/>
          <w:sz w:val="21"/>
          <w:szCs w:val="21"/>
        </w:rPr>
        <w:drawing>
          <wp:inline distT="0" distB="0" distL="0" distR="0">
            <wp:extent cx="2860675" cy="1905000"/>
            <wp:effectExtent l="19050" t="0" r="0" b="0"/>
            <wp:docPr id="104" name="Picture 104" descr="Printer Paper Jam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rinter Paper Jams">
                      <a:hlinkClick r:id="rId74"/>
                    </pic:cNvPr>
                    <pic:cNvPicPr>
                      <a:picLocks noChangeAspect="1" noChangeArrowheads="1"/>
                    </pic:cNvPicPr>
                  </pic:nvPicPr>
                  <pic:blipFill>
                    <a:blip r:embed="rId75"/>
                    <a:srcRect/>
                    <a:stretch>
                      <a:fillRect/>
                    </a:stretch>
                  </pic:blipFill>
                  <pic:spPr bwMode="auto">
                    <a:xfrm>
                      <a:off x="0" y="0"/>
                      <a:ext cx="2860675" cy="1905000"/>
                    </a:xfrm>
                    <a:prstGeom prst="rect">
                      <a:avLst/>
                    </a:prstGeom>
                    <a:noFill/>
                    <a:ln w="9525">
                      <a:noFill/>
                      <a:miter lim="800000"/>
                      <a:headEnd/>
                      <a:tailEnd/>
                    </a:ln>
                  </pic:spPr>
                </pic:pic>
              </a:graphicData>
            </a:graphic>
          </wp:inline>
        </w:drawing>
      </w:r>
      <w:r>
        <w:rPr>
          <w:rFonts w:ascii="Lato" w:hAnsi="Lato"/>
          <w:color w:val="4D4D4D"/>
          <w:sz w:val="21"/>
          <w:szCs w:val="21"/>
        </w:rPr>
        <w:t>This is debatably the most common printer problem. It’s actually a two headed problem. The first is that paper gets stuck in your printer’s rollers while the second is that the rollers of your printer draw two or more sheets at the same time.</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If you face lots of paper jams, then it’s likely that you haven’t been aligning your reams properly or loading up the tray with too many sheets. If the sheets aren’t aligned properly i.e. some sheets are jutting out, then you will face this problem.</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If your printer is drawing too many sheets at one go, then the problem is with the quality of the paper. Poor quality sheets tend to stick together. So, it might be a good idea to get better quality paper next time.</w:t>
      </w:r>
    </w:p>
    <w:p w:rsidR="002800FE" w:rsidRDefault="002800FE" w:rsidP="002800FE">
      <w:pPr>
        <w:pStyle w:val="Heading2"/>
        <w:shd w:val="clear" w:color="auto" w:fill="FFFFFF"/>
        <w:spacing w:before="0" w:beforeAutospacing="0" w:after="218" w:afterAutospacing="0"/>
        <w:jc w:val="both"/>
        <w:rPr>
          <w:rFonts w:ascii="Lato" w:hAnsi="Lato"/>
          <w:b w:val="0"/>
          <w:bCs w:val="0"/>
          <w:color w:val="333333"/>
        </w:rPr>
      </w:pPr>
      <w:r>
        <w:rPr>
          <w:rStyle w:val="Strong"/>
          <w:rFonts w:ascii="Lato" w:hAnsi="Lato"/>
          <w:b/>
          <w:bCs/>
          <w:color w:val="333333"/>
        </w:rPr>
        <w:t>Common Printer Problem 3: Printer Is Too Slow When I Give Commands from My Mobile Device</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A lot of the common printer problems of today are associated with the use of mobile devices like smartphones and tablets. The most common printer problem within this category is people not knowing how to send a print command from their mobile devices in the first place. Fortunately, we’ve dealt with this common printer problem in a </w:t>
      </w:r>
      <w:hyperlink r:id="rId76" w:tgtFrame="_blank" w:history="1">
        <w:r>
          <w:rPr>
            <w:rStyle w:val="Hyperlink"/>
            <w:rFonts w:ascii="Lato" w:hAnsi="Lato"/>
            <w:b/>
            <w:bCs/>
            <w:i/>
            <w:iCs/>
            <w:color w:val="27B9DB"/>
            <w:sz w:val="21"/>
            <w:szCs w:val="21"/>
          </w:rPr>
          <w:t>separate post</w:t>
        </w:r>
      </w:hyperlink>
      <w:r>
        <w:rPr>
          <w:rFonts w:ascii="Lato" w:hAnsi="Lato"/>
          <w:color w:val="4D4D4D"/>
          <w:sz w:val="21"/>
          <w:szCs w:val="21"/>
        </w:rPr>
        <w:t> for you.</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lastRenderedPageBreak/>
        <w:t>Another common printer problem associated with the use of mobile devices is that the printer is too slow when the command to print comes from a mobile device. You need to understand that if your printer is slower than its normal speed of printing while handling mobile print tasks, then the problem is most probably connectivity related.</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What this means is that your printer is working slowly with mobile printing tasks because either it or the mobile isn’t connected to the wireless network properly. This problem can be fixed by various ways such as bring the router closer and installing a repeater.</w:t>
      </w:r>
    </w:p>
    <w:p w:rsidR="002800FE" w:rsidRDefault="002800FE" w:rsidP="002800FE">
      <w:pPr>
        <w:pStyle w:val="Heading2"/>
        <w:shd w:val="clear" w:color="auto" w:fill="FFFFFF"/>
        <w:spacing w:before="0" w:beforeAutospacing="0" w:after="218" w:afterAutospacing="0"/>
        <w:jc w:val="both"/>
        <w:rPr>
          <w:rFonts w:ascii="Lato" w:hAnsi="Lato"/>
          <w:b w:val="0"/>
          <w:bCs w:val="0"/>
          <w:color w:val="333333"/>
        </w:rPr>
      </w:pPr>
      <w:r>
        <w:rPr>
          <w:rStyle w:val="Strong"/>
          <w:rFonts w:ascii="Lato" w:hAnsi="Lato"/>
          <w:b/>
          <w:bCs/>
          <w:color w:val="333333"/>
        </w:rPr>
        <w:t>Common Printer Problem 4: The Printer Is Too Slow</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Some printers are like a Ferrari while others are like a bullock cart and it is the latter that can be bull-headed. Still, what if your printer isn’t even operating at its normal speed? In other words, what if your printer is slower than it is rated to be?</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There are obviously reasons why this is happening, which means that there are solutions to this common printer problem. The first thing you should try if your printer is behaving like a stubborn mule and moving slowly is to switch from high quality print settings to lower quality print settings.</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Another way to resolve this common printer problem is to uncheck the automatic duplex setting. Duplex settings will always take time because they require the printer to flip each paper that is being printed.</w:t>
      </w:r>
    </w:p>
    <w:p w:rsidR="002800FE" w:rsidRDefault="002800FE" w:rsidP="002800FE">
      <w:pPr>
        <w:pStyle w:val="Heading2"/>
        <w:shd w:val="clear" w:color="auto" w:fill="FFFFFF"/>
        <w:spacing w:before="0" w:beforeAutospacing="0" w:after="218" w:afterAutospacing="0"/>
        <w:jc w:val="both"/>
        <w:rPr>
          <w:rFonts w:ascii="Lato" w:hAnsi="Lato"/>
          <w:b w:val="0"/>
          <w:bCs w:val="0"/>
          <w:color w:val="333333"/>
        </w:rPr>
      </w:pPr>
      <w:r>
        <w:rPr>
          <w:rStyle w:val="Strong"/>
          <w:rFonts w:ascii="Lato" w:hAnsi="Lato"/>
          <w:b/>
          <w:bCs/>
          <w:color w:val="333333"/>
        </w:rPr>
        <w:t>Common Printer Problem 5: A Print Image Is Being Superseded Over Another</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noProof/>
          <w:color w:val="27B9DB"/>
          <w:sz w:val="21"/>
          <w:szCs w:val="21"/>
        </w:rPr>
        <w:drawing>
          <wp:inline distT="0" distB="0" distL="0" distR="0">
            <wp:extent cx="2860675" cy="1697355"/>
            <wp:effectExtent l="19050" t="0" r="0" b="0"/>
            <wp:docPr id="105" name="Picture 105" descr="Printer Ghosti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rinter Ghosting">
                      <a:hlinkClick r:id="rId77"/>
                    </pic:cNvPr>
                    <pic:cNvPicPr>
                      <a:picLocks noChangeAspect="1" noChangeArrowheads="1"/>
                    </pic:cNvPicPr>
                  </pic:nvPicPr>
                  <pic:blipFill>
                    <a:blip r:embed="rId78"/>
                    <a:srcRect/>
                    <a:stretch>
                      <a:fillRect/>
                    </a:stretch>
                  </pic:blipFill>
                  <pic:spPr bwMode="auto">
                    <a:xfrm>
                      <a:off x="0" y="0"/>
                      <a:ext cx="2860675" cy="1697355"/>
                    </a:xfrm>
                    <a:prstGeom prst="rect">
                      <a:avLst/>
                    </a:prstGeom>
                    <a:noFill/>
                    <a:ln w="9525">
                      <a:noFill/>
                      <a:miter lim="800000"/>
                      <a:headEnd/>
                      <a:tailEnd/>
                    </a:ln>
                  </pic:spPr>
                </pic:pic>
              </a:graphicData>
            </a:graphic>
          </wp:inline>
        </w:drawing>
      </w:r>
      <w:r>
        <w:rPr>
          <w:rFonts w:ascii="Lato" w:hAnsi="Lato"/>
          <w:color w:val="4D4D4D"/>
          <w:sz w:val="21"/>
          <w:szCs w:val="21"/>
        </w:rPr>
        <w:t>Suppose you take a printout with your printer but when it comes to the next print, you see a slight image of the same print being visible in the next print.</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This common printer problem is referred to as ghosting in the printing industry.</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If this is happening with your printer, then it’s likely that your printer has lived a long and healthy life.</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It also means that it now needs a facelift. Specifically speaking, this common printer problem occurs when the ink kit of the printer or its drum is getting old.</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The best way to fix this problem is to have your printer services wherein the offending component will be replaced.</w:t>
      </w:r>
    </w:p>
    <w:p w:rsidR="002800FE" w:rsidRDefault="002800FE" w:rsidP="002800FE">
      <w:pPr>
        <w:pStyle w:val="Heading2"/>
        <w:shd w:val="clear" w:color="auto" w:fill="FFFFFF"/>
        <w:spacing w:before="0" w:beforeAutospacing="0" w:after="218" w:afterAutospacing="0"/>
        <w:jc w:val="both"/>
        <w:rPr>
          <w:rFonts w:ascii="Lato" w:hAnsi="Lato"/>
          <w:b w:val="0"/>
          <w:bCs w:val="0"/>
          <w:color w:val="333333"/>
        </w:rPr>
      </w:pPr>
      <w:r>
        <w:rPr>
          <w:rStyle w:val="Strong"/>
          <w:rFonts w:ascii="Lato" w:hAnsi="Lato"/>
          <w:b/>
          <w:bCs/>
          <w:color w:val="333333"/>
        </w:rPr>
        <w:lastRenderedPageBreak/>
        <w:t>Common Printer Problem 6: The Print Quality Has Gone Down the Drain</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Easily one of the most common printer problems faced by people in the country today, poor print quality has the potential to make anyone pull their hair out. This common printer problem can take two roles. The first is poor text print quality and the other is poor photo print quality.</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Regardless of which one you are facing, the very first thing you need to check is if the printer is setup for the best quality output in the settings or not. Both photo printing and text printing have their highest quality settings that you should look at.</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Following this, you should also check the quality of paper you are using. A lot of people choose third party paper to save money. This can often result in drop in quality of the final print.</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Similarly, if you’re using third party cartridges, they may be the culprits for poor print quality. If one of your cartridges is approaching empty, then that could cause colour deviations and faded prints too.</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In the case of laser printers, this common printer problem could be a result of the toner powder in the cartridge settling down too much. So, the solution is for you to take the cartridge out and shake it around.</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For inkjet printers, you may want to try cleaning the nozzles and printer head through its internal mechanism as well before trying other solutions to </w:t>
      </w:r>
      <w:hyperlink r:id="rId79" w:tgtFrame="_blank" w:history="1">
        <w:r>
          <w:rPr>
            <w:rStyle w:val="Emphasis"/>
            <w:rFonts w:ascii="Lato" w:hAnsi="Lato"/>
            <w:b/>
            <w:bCs/>
            <w:color w:val="27B9DB"/>
            <w:sz w:val="21"/>
            <w:szCs w:val="21"/>
            <w:u w:val="single"/>
          </w:rPr>
          <w:t>clean the clogged printer head</w:t>
        </w:r>
      </w:hyperlink>
      <w:r>
        <w:rPr>
          <w:rFonts w:ascii="Lato" w:hAnsi="Lato"/>
          <w:color w:val="4D4D4D"/>
          <w:sz w:val="21"/>
          <w:szCs w:val="21"/>
        </w:rPr>
        <w:t>.</w:t>
      </w:r>
    </w:p>
    <w:p w:rsidR="002800FE" w:rsidRDefault="002800FE" w:rsidP="002800FE">
      <w:pPr>
        <w:pStyle w:val="Heading2"/>
        <w:shd w:val="clear" w:color="auto" w:fill="FFFFFF"/>
        <w:spacing w:before="0" w:beforeAutospacing="0" w:after="218" w:afterAutospacing="0"/>
        <w:jc w:val="both"/>
        <w:rPr>
          <w:rFonts w:ascii="Lato" w:hAnsi="Lato"/>
          <w:b w:val="0"/>
          <w:bCs w:val="0"/>
          <w:color w:val="333333"/>
        </w:rPr>
      </w:pPr>
      <w:r>
        <w:rPr>
          <w:rStyle w:val="Strong"/>
          <w:rFonts w:ascii="Lato" w:hAnsi="Lato"/>
          <w:b/>
          <w:bCs/>
          <w:color w:val="333333"/>
        </w:rPr>
        <w:t>Common Printer Problem 7: It’s Costing Too Much</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At the end of the day, every printer owner has this problem which is why we consider it to be the most common printer problem since OEMs started selling printers at throwaway prices.</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The cartridges are priced very highly nowadays and this can really push your operation costs through the roof. The answer obviously is to give OEM cartridges a wide birth.</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However, that doesn’t mean you resort to refilled cartridges because they are never reliable. It means that you find a reliable supplier and buy generic or compatible cartridges.</w:t>
      </w:r>
    </w:p>
    <w:p w:rsidR="002800FE" w:rsidRDefault="002800FE" w:rsidP="002800FE">
      <w:pPr>
        <w:pStyle w:val="NormalWeb"/>
        <w:shd w:val="clear" w:color="auto" w:fill="FFFFFF"/>
        <w:spacing w:before="0" w:beforeAutospacing="0" w:after="305" w:afterAutospacing="0"/>
        <w:jc w:val="both"/>
        <w:rPr>
          <w:rFonts w:ascii="Lato" w:hAnsi="Lato"/>
          <w:color w:val="4D4D4D"/>
          <w:sz w:val="21"/>
          <w:szCs w:val="21"/>
        </w:rPr>
      </w:pPr>
      <w:r>
        <w:rPr>
          <w:rFonts w:ascii="Lato" w:hAnsi="Lato"/>
          <w:color w:val="4D4D4D"/>
          <w:sz w:val="21"/>
          <w:szCs w:val="21"/>
        </w:rPr>
        <w:t>Needless to say, we refer you to us because we provide 100 percent lifetime guarantee on our compatible cartridges, ink or toner. Moreover, by buying from us, you can save up to 70 percent of the money you would otherwise spend on OEM cartridges.</w:t>
      </w:r>
    </w:p>
    <w:p w:rsidR="0036683F" w:rsidRDefault="0036683F" w:rsidP="0036683F">
      <w:pPr>
        <w:rPr>
          <w:szCs w:val="18"/>
        </w:rPr>
      </w:pPr>
    </w:p>
    <w:p w:rsidR="0036683F" w:rsidRDefault="0036683F" w:rsidP="0036683F">
      <w:pPr>
        <w:rPr>
          <w:szCs w:val="18"/>
        </w:rPr>
      </w:pPr>
    </w:p>
    <w:p w:rsidR="0036683F" w:rsidRDefault="0036683F" w:rsidP="0036683F">
      <w:pPr>
        <w:rPr>
          <w:szCs w:val="18"/>
        </w:rPr>
      </w:pPr>
      <w:r>
        <w:rPr>
          <w:szCs w:val="18"/>
        </w:rPr>
        <w:t>Practical No:11</w:t>
      </w:r>
    </w:p>
    <w:p w:rsidR="00A119F2" w:rsidRDefault="0036683F" w:rsidP="00A119F2">
      <w:pPr>
        <w:pStyle w:val="Default"/>
        <w:rPr>
          <w:sz w:val="22"/>
          <w:szCs w:val="22"/>
        </w:rPr>
      </w:pPr>
      <w:r>
        <w:rPr>
          <w:szCs w:val="18"/>
        </w:rPr>
        <w:t xml:space="preserve">Aim :- </w:t>
      </w:r>
      <w:r w:rsidR="00A119F2">
        <w:rPr>
          <w:sz w:val="22"/>
          <w:szCs w:val="22"/>
        </w:rPr>
        <w:t xml:space="preserve">Assemble PC and install an operating system. </w:t>
      </w:r>
    </w:p>
    <w:p w:rsidR="0036683F" w:rsidRDefault="0036683F" w:rsidP="0036683F">
      <w:pPr>
        <w:rPr>
          <w:szCs w:val="18"/>
        </w:rPr>
      </w:pPr>
    </w:p>
    <w:p w:rsidR="0036683F" w:rsidRPr="0044585D" w:rsidRDefault="0036683F" w:rsidP="0036683F">
      <w:pPr>
        <w:rPr>
          <w:szCs w:val="18"/>
        </w:rPr>
      </w:pPr>
      <w:r>
        <w:rPr>
          <w:szCs w:val="18"/>
        </w:rPr>
        <w:t>Solution :-</w:t>
      </w:r>
    </w:p>
    <w:p w:rsidR="002800FE" w:rsidRPr="008302DF" w:rsidRDefault="002800FE" w:rsidP="002800FE">
      <w:pPr>
        <w:shd w:val="clear" w:color="auto" w:fill="FFFFFF"/>
        <w:spacing w:after="0" w:line="240" w:lineRule="auto"/>
        <w:outlineLvl w:val="0"/>
        <w:rPr>
          <w:rFonts w:ascii="Arial" w:eastAsia="Times New Roman" w:hAnsi="Arial" w:cs="Arial"/>
          <w:b/>
          <w:bCs/>
          <w:color w:val="00275A"/>
          <w:kern w:val="36"/>
          <w:sz w:val="36"/>
          <w:szCs w:val="36"/>
          <w:lang w:bidi="mr-IN"/>
        </w:rPr>
      </w:pPr>
      <w:r w:rsidRPr="008302DF">
        <w:rPr>
          <w:rFonts w:ascii="Arial" w:eastAsia="Times New Roman" w:hAnsi="Arial" w:cs="Arial"/>
          <w:b/>
          <w:bCs/>
          <w:color w:val="00275A"/>
          <w:kern w:val="36"/>
          <w:sz w:val="36"/>
          <w:szCs w:val="36"/>
          <w:lang w:bidi="mr-IN"/>
        </w:rPr>
        <w:lastRenderedPageBreak/>
        <w:t xml:space="preserve">How to build your own PC in 8 steps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Building a PC - Table of Contents</w:t>
      </w:r>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0" w:anchor="what-do-you-need" w:tooltip="What do I need to build a PC?" w:history="1">
        <w:r w:rsidRPr="008302DF">
          <w:rPr>
            <w:rFonts w:ascii="Verdana" w:eastAsia="Times New Roman" w:hAnsi="Verdana" w:cs="Times New Roman"/>
            <w:color w:val="00275A"/>
            <w:sz w:val="16"/>
            <w:u w:val="single"/>
            <w:lang w:bidi="mr-IN"/>
          </w:rPr>
          <w:t>What do I need to build a PC?</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1" w:anchor="how-to-select-components" w:tooltip="How to Select Components for Building a PC" w:history="1">
        <w:r w:rsidRPr="008302DF">
          <w:rPr>
            <w:rFonts w:ascii="Verdana" w:eastAsia="Times New Roman" w:hAnsi="Verdana" w:cs="Times New Roman"/>
            <w:color w:val="00275A"/>
            <w:sz w:val="16"/>
            <w:u w:val="single"/>
            <w:lang w:bidi="mr-IN"/>
          </w:rPr>
          <w:t>How to choose the right components</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2" w:anchor="construction-step-by-step" w:tooltip="PC construction step by step" w:history="1">
        <w:r w:rsidRPr="008302DF">
          <w:rPr>
            <w:rFonts w:ascii="Verdana" w:eastAsia="Times New Roman" w:hAnsi="Verdana" w:cs="Times New Roman"/>
            <w:color w:val="00275A"/>
            <w:sz w:val="16"/>
            <w:u w:val="single"/>
            <w:lang w:bidi="mr-IN"/>
          </w:rPr>
          <w:t>PC assembly step by step</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3" w:anchor="starting-construction" w:tooltip="Getting Started with Computer Assembling" w:history="1">
        <w:r w:rsidRPr="008302DF">
          <w:rPr>
            <w:rFonts w:ascii="Verdana" w:eastAsia="Times New Roman" w:hAnsi="Verdana" w:cs="Times New Roman"/>
            <w:color w:val="00275A"/>
            <w:sz w:val="16"/>
            <w:u w:val="single"/>
            <w:lang w:bidi="mr-IN"/>
          </w:rPr>
          <w:t>Getting started</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4" w:anchor="installing-processor" w:tooltip="Step 1: Install the processor into the slot" w:history="1">
        <w:r w:rsidRPr="008302DF">
          <w:rPr>
            <w:rFonts w:ascii="Verdana" w:eastAsia="Times New Roman" w:hAnsi="Verdana" w:cs="Times New Roman"/>
            <w:color w:val="00275A"/>
            <w:sz w:val="16"/>
            <w:u w:val="single"/>
            <w:lang w:bidi="mr-IN"/>
          </w:rPr>
          <w:t>Step 1: Install the processor in the socket</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5" w:anchor="installing-heatsink" w:tooltip="Step 2: Install the Processor Heatsink" w:history="1">
        <w:r w:rsidRPr="008302DF">
          <w:rPr>
            <w:rFonts w:ascii="Verdana" w:eastAsia="Times New Roman" w:hAnsi="Verdana" w:cs="Times New Roman"/>
            <w:color w:val="00275A"/>
            <w:sz w:val="16"/>
            <w:u w:val="single"/>
            <w:lang w:bidi="mr-IN"/>
          </w:rPr>
          <w:t>Step 2: Install the CPU heatsink</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6" w:anchor="connecting-memory" w:tooltip="Step 3: Connect the memory to the motherboard" w:history="1">
        <w:r w:rsidRPr="008302DF">
          <w:rPr>
            <w:rFonts w:ascii="Verdana" w:eastAsia="Times New Roman" w:hAnsi="Verdana" w:cs="Times New Roman"/>
            <w:color w:val="00275A"/>
            <w:sz w:val="16"/>
            <w:u w:val="single"/>
            <w:lang w:bidi="mr-IN"/>
          </w:rPr>
          <w:t>Step 3: Install memory modules in the motherboard</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7" w:anchor="graphics-card" w:tooltip="Step 4: Install the graphics card" w:history="1">
        <w:r w:rsidRPr="008302DF">
          <w:rPr>
            <w:rFonts w:ascii="Verdana" w:eastAsia="Times New Roman" w:hAnsi="Verdana" w:cs="Times New Roman"/>
            <w:color w:val="00275A"/>
            <w:sz w:val="16"/>
            <w:u w:val="single"/>
            <w:lang w:bidi="mr-IN"/>
          </w:rPr>
          <w:t>Step 4: Install the graphics card</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8" w:anchor="hdd-ssd" w:tooltip="Step 5: Connect the SSD / HDD drive" w:history="1">
        <w:r w:rsidRPr="008302DF">
          <w:rPr>
            <w:rFonts w:ascii="Verdana" w:eastAsia="Times New Roman" w:hAnsi="Verdana" w:cs="Times New Roman"/>
            <w:color w:val="00275A"/>
            <w:sz w:val="16"/>
            <w:u w:val="single"/>
            <w:lang w:bidi="mr-IN"/>
          </w:rPr>
          <w:t>Step 5: Connect the SSD/HDD drive</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89" w:anchor="connecting-systems" w:tooltip="Step 6: Connect the power supply to the system board" w:history="1">
        <w:r w:rsidRPr="008302DF">
          <w:rPr>
            <w:rFonts w:ascii="Verdana" w:eastAsia="Times New Roman" w:hAnsi="Verdana" w:cs="Times New Roman"/>
            <w:color w:val="00275A"/>
            <w:sz w:val="16"/>
            <w:u w:val="single"/>
            <w:lang w:bidi="mr-IN"/>
          </w:rPr>
          <w:t>Step 6: Connect the PSU to the motherboard</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90" w:anchor="running" w:tooltip="Step 7: First run the assembled computer" w:history="1">
        <w:r w:rsidRPr="008302DF">
          <w:rPr>
            <w:rFonts w:ascii="Verdana" w:eastAsia="Times New Roman" w:hAnsi="Verdana" w:cs="Times New Roman"/>
            <w:color w:val="00275A"/>
            <w:sz w:val="16"/>
            <w:u w:val="single"/>
            <w:lang w:bidi="mr-IN"/>
          </w:rPr>
          <w:t>Step 7: Test the assembled PC components</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91" w:anchor="installing-disks" w:tooltip="Step 8: Install the already installed motherboard into the computer cabinet" w:history="1">
        <w:r w:rsidRPr="008302DF">
          <w:rPr>
            <w:rFonts w:ascii="Verdana" w:eastAsia="Times New Roman" w:hAnsi="Verdana" w:cs="Times New Roman"/>
            <w:color w:val="00275A"/>
            <w:sz w:val="16"/>
            <w:u w:val="single"/>
            <w:lang w:bidi="mr-IN"/>
          </w:rPr>
          <w:t>Step 8: Install the motherboard in the PC case with the components aleady mounted</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92" w:anchor="operating-system" w:tooltip="Installation of the operating system and stability testing" w:history="1">
        <w:r w:rsidRPr="008302DF">
          <w:rPr>
            <w:rFonts w:ascii="Verdana" w:eastAsia="Times New Roman" w:hAnsi="Verdana" w:cs="Times New Roman"/>
            <w:color w:val="00275A"/>
            <w:sz w:val="16"/>
            <w:u w:val="single"/>
            <w:lang w:bidi="mr-IN"/>
          </w:rPr>
          <w:t>Installing the operating system and stability testing</w:t>
        </w:r>
      </w:hyperlink>
    </w:p>
    <w:p w:rsidR="002800FE" w:rsidRPr="008302DF" w:rsidRDefault="002800FE" w:rsidP="002800FE">
      <w:pPr>
        <w:numPr>
          <w:ilvl w:val="0"/>
          <w:numId w:val="33"/>
        </w:numPr>
        <w:shd w:val="clear" w:color="auto" w:fill="FFFFFF"/>
        <w:spacing w:after="0" w:line="267" w:lineRule="atLeast"/>
        <w:ind w:left="400"/>
        <w:rPr>
          <w:rFonts w:ascii="Verdana" w:eastAsia="Times New Roman" w:hAnsi="Verdana" w:cs="Times New Roman"/>
          <w:color w:val="222222"/>
          <w:sz w:val="16"/>
          <w:szCs w:val="16"/>
          <w:lang w:bidi="mr-IN"/>
        </w:rPr>
      </w:pPr>
      <w:hyperlink r:id="rId93" w:anchor="finishing-tips" w:tooltip="A few tips to finish" w:history="1">
        <w:r w:rsidRPr="008302DF">
          <w:rPr>
            <w:rFonts w:ascii="Verdana" w:eastAsia="Times New Roman" w:hAnsi="Verdana" w:cs="Times New Roman"/>
            <w:color w:val="00275A"/>
            <w:sz w:val="16"/>
            <w:u w:val="single"/>
            <w:lang w:bidi="mr-IN"/>
          </w:rPr>
          <w:t>A few words of advice</w:t>
        </w:r>
      </w:hyperlink>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What do I need to build a PC?</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Building a PC is like putting together a large puzzle. What tools do you absolutely need to have before you start? Aside from the regular </w:t>
      </w:r>
      <w:hyperlink r:id="rId94" w:history="1">
        <w:r w:rsidRPr="008302DF">
          <w:rPr>
            <w:rFonts w:ascii="Verdana" w:eastAsia="Times New Roman" w:hAnsi="Verdana" w:cs="Times New Roman"/>
            <w:color w:val="00275A"/>
            <w:sz w:val="26"/>
            <w:u w:val="single"/>
            <w:lang w:bidi="mr-IN"/>
          </w:rPr>
          <w:t>tools</w:t>
        </w:r>
      </w:hyperlink>
      <w:r w:rsidRPr="008302DF">
        <w:rPr>
          <w:rFonts w:ascii="Verdana" w:eastAsia="Times New Roman" w:hAnsi="Verdana" w:cs="Times New Roman"/>
          <w:color w:val="373737"/>
          <w:sz w:val="26"/>
          <w:szCs w:val="26"/>
          <w:lang w:bidi="mr-IN"/>
        </w:rPr>
        <w:t> (</w:t>
      </w:r>
      <w:hyperlink r:id="rId95" w:history="1">
        <w:r w:rsidRPr="008302DF">
          <w:rPr>
            <w:rFonts w:ascii="Verdana" w:eastAsia="Times New Roman" w:hAnsi="Verdana" w:cs="Times New Roman"/>
            <w:color w:val="00275A"/>
            <w:sz w:val="26"/>
            <w:u w:val="single"/>
            <w:lang w:bidi="mr-IN"/>
          </w:rPr>
          <w:t>screwdriver</w:t>
        </w:r>
      </w:hyperlink>
      <w:r w:rsidRPr="008302DF">
        <w:rPr>
          <w:rFonts w:ascii="Verdana" w:eastAsia="Times New Roman" w:hAnsi="Verdana" w:cs="Times New Roman"/>
          <w:color w:val="373737"/>
          <w:sz w:val="26"/>
          <w:szCs w:val="26"/>
          <w:lang w:bidi="mr-IN"/>
        </w:rPr>
        <w:t>, </w:t>
      </w:r>
      <w:hyperlink r:id="rId96" w:history="1">
        <w:r w:rsidRPr="008302DF">
          <w:rPr>
            <w:rFonts w:ascii="Verdana" w:eastAsia="Times New Roman" w:hAnsi="Verdana" w:cs="Times New Roman"/>
            <w:color w:val="00275A"/>
            <w:sz w:val="26"/>
            <w:u w:val="single"/>
            <w:lang w:bidi="mr-IN"/>
          </w:rPr>
          <w:t>pliers</w:t>
        </w:r>
      </w:hyperlink>
      <w:r w:rsidRPr="008302DF">
        <w:rPr>
          <w:rFonts w:ascii="Verdana" w:eastAsia="Times New Roman" w:hAnsi="Verdana" w:cs="Times New Roman"/>
          <w:color w:val="373737"/>
          <w:sz w:val="26"/>
          <w:szCs w:val="26"/>
          <w:lang w:bidi="mr-IN"/>
        </w:rPr>
        <w:t>, etc.), the key to success lies in selecting the right PC components and operating system. So what components do you need?</w:t>
      </w:r>
    </w:p>
    <w:p w:rsidR="002800FE" w:rsidRPr="008302DF" w:rsidRDefault="002800FE" w:rsidP="002800FE">
      <w:pPr>
        <w:numPr>
          <w:ilvl w:val="0"/>
          <w:numId w:val="34"/>
        </w:numPr>
        <w:shd w:val="clear" w:color="auto" w:fill="FFFFFF"/>
        <w:spacing w:after="0" w:line="267" w:lineRule="atLeast"/>
        <w:ind w:left="1120"/>
        <w:rPr>
          <w:rFonts w:ascii="Verdana" w:eastAsia="Times New Roman" w:hAnsi="Verdana" w:cs="Times New Roman"/>
          <w:color w:val="222222"/>
          <w:sz w:val="17"/>
          <w:szCs w:val="17"/>
          <w:lang w:bidi="mr-IN"/>
        </w:rPr>
      </w:pPr>
      <w:hyperlink r:id="rId97" w:history="1">
        <w:r w:rsidRPr="008302DF">
          <w:rPr>
            <w:rFonts w:ascii="Verdana" w:eastAsia="Times New Roman" w:hAnsi="Verdana" w:cs="Times New Roman"/>
            <w:color w:val="00275A"/>
            <w:sz w:val="17"/>
            <w:u w:val="single"/>
            <w:lang w:bidi="mr-IN"/>
          </w:rPr>
          <w:t>Processor</w:t>
        </w:r>
      </w:hyperlink>
      <w:r w:rsidRPr="008302DF">
        <w:rPr>
          <w:rFonts w:ascii="Verdana" w:eastAsia="Times New Roman" w:hAnsi="Verdana" w:cs="Times New Roman"/>
          <w:color w:val="222222"/>
          <w:sz w:val="17"/>
          <w:szCs w:val="17"/>
          <w:lang w:bidi="mr-IN"/>
        </w:rPr>
        <w:t> and potentially </w:t>
      </w:r>
      <w:hyperlink r:id="rId98" w:history="1">
        <w:r w:rsidRPr="008302DF">
          <w:rPr>
            <w:rFonts w:ascii="Verdana" w:eastAsia="Times New Roman" w:hAnsi="Verdana" w:cs="Times New Roman"/>
            <w:color w:val="00275A"/>
            <w:sz w:val="17"/>
            <w:u w:val="single"/>
            <w:lang w:bidi="mr-IN"/>
          </w:rPr>
          <w:t>CPU heatsink</w:t>
        </w:r>
      </w:hyperlink>
    </w:p>
    <w:p w:rsidR="002800FE" w:rsidRPr="008302DF" w:rsidRDefault="002800FE" w:rsidP="002800FE">
      <w:pPr>
        <w:numPr>
          <w:ilvl w:val="0"/>
          <w:numId w:val="34"/>
        </w:numPr>
        <w:shd w:val="clear" w:color="auto" w:fill="FFFFFF"/>
        <w:spacing w:after="0" w:line="267" w:lineRule="atLeast"/>
        <w:ind w:left="1120"/>
        <w:rPr>
          <w:rFonts w:ascii="Verdana" w:eastAsia="Times New Roman" w:hAnsi="Verdana" w:cs="Times New Roman"/>
          <w:color w:val="222222"/>
          <w:sz w:val="17"/>
          <w:szCs w:val="17"/>
          <w:lang w:bidi="mr-IN"/>
        </w:rPr>
      </w:pPr>
      <w:hyperlink r:id="rId99" w:history="1">
        <w:r w:rsidRPr="008302DF">
          <w:rPr>
            <w:rFonts w:ascii="Verdana" w:eastAsia="Times New Roman" w:hAnsi="Verdana" w:cs="Times New Roman"/>
            <w:color w:val="00275A"/>
            <w:sz w:val="17"/>
            <w:u w:val="single"/>
            <w:lang w:bidi="mr-IN"/>
          </w:rPr>
          <w:t>Motherboard</w:t>
        </w:r>
      </w:hyperlink>
    </w:p>
    <w:p w:rsidR="002800FE" w:rsidRPr="008302DF" w:rsidRDefault="002800FE" w:rsidP="002800FE">
      <w:pPr>
        <w:numPr>
          <w:ilvl w:val="0"/>
          <w:numId w:val="34"/>
        </w:numPr>
        <w:shd w:val="clear" w:color="auto" w:fill="FFFFFF"/>
        <w:spacing w:after="0" w:line="267" w:lineRule="atLeast"/>
        <w:ind w:left="1120"/>
        <w:rPr>
          <w:rFonts w:ascii="Verdana" w:eastAsia="Times New Roman" w:hAnsi="Verdana" w:cs="Times New Roman"/>
          <w:color w:val="222222"/>
          <w:sz w:val="17"/>
          <w:szCs w:val="17"/>
          <w:lang w:bidi="mr-IN"/>
        </w:rPr>
      </w:pPr>
      <w:hyperlink r:id="rId100" w:history="1">
        <w:r w:rsidRPr="008302DF">
          <w:rPr>
            <w:rFonts w:ascii="Verdana" w:eastAsia="Times New Roman" w:hAnsi="Verdana" w:cs="Times New Roman"/>
            <w:color w:val="00275A"/>
            <w:sz w:val="17"/>
            <w:u w:val="single"/>
            <w:lang w:bidi="mr-IN"/>
          </w:rPr>
          <w:t>System memory</w:t>
        </w:r>
      </w:hyperlink>
    </w:p>
    <w:p w:rsidR="002800FE" w:rsidRPr="008302DF" w:rsidRDefault="002800FE" w:rsidP="002800FE">
      <w:pPr>
        <w:numPr>
          <w:ilvl w:val="0"/>
          <w:numId w:val="34"/>
        </w:numPr>
        <w:shd w:val="clear" w:color="auto" w:fill="FFFFFF"/>
        <w:spacing w:after="0" w:line="267" w:lineRule="atLeast"/>
        <w:ind w:left="1120"/>
        <w:rPr>
          <w:rFonts w:ascii="Verdana" w:eastAsia="Times New Roman" w:hAnsi="Verdana" w:cs="Times New Roman"/>
          <w:color w:val="222222"/>
          <w:sz w:val="17"/>
          <w:szCs w:val="17"/>
          <w:lang w:bidi="mr-IN"/>
        </w:rPr>
      </w:pPr>
      <w:hyperlink r:id="rId101" w:history="1">
        <w:r w:rsidRPr="008302DF">
          <w:rPr>
            <w:rFonts w:ascii="Verdana" w:eastAsia="Times New Roman" w:hAnsi="Verdana" w:cs="Times New Roman"/>
            <w:color w:val="00275A"/>
            <w:sz w:val="17"/>
            <w:u w:val="single"/>
            <w:lang w:bidi="mr-IN"/>
          </w:rPr>
          <w:t>Graphics card</w:t>
        </w:r>
      </w:hyperlink>
    </w:p>
    <w:p w:rsidR="002800FE" w:rsidRPr="008302DF" w:rsidRDefault="002800FE" w:rsidP="002800FE">
      <w:pPr>
        <w:numPr>
          <w:ilvl w:val="0"/>
          <w:numId w:val="34"/>
        </w:numPr>
        <w:shd w:val="clear" w:color="auto" w:fill="FFFFFF"/>
        <w:spacing w:after="0" w:line="267" w:lineRule="atLeast"/>
        <w:ind w:left="1120"/>
        <w:rPr>
          <w:rFonts w:ascii="Verdana" w:eastAsia="Times New Roman" w:hAnsi="Verdana" w:cs="Times New Roman"/>
          <w:color w:val="222222"/>
          <w:sz w:val="17"/>
          <w:szCs w:val="17"/>
          <w:lang w:bidi="mr-IN"/>
        </w:rPr>
      </w:pPr>
      <w:hyperlink r:id="rId102" w:history="1">
        <w:r w:rsidRPr="008302DF">
          <w:rPr>
            <w:rFonts w:ascii="Verdana" w:eastAsia="Times New Roman" w:hAnsi="Verdana" w:cs="Times New Roman"/>
            <w:color w:val="00275A"/>
            <w:sz w:val="17"/>
            <w:u w:val="single"/>
            <w:lang w:bidi="mr-IN"/>
          </w:rPr>
          <w:t>SSD</w:t>
        </w:r>
      </w:hyperlink>
      <w:r w:rsidRPr="008302DF">
        <w:rPr>
          <w:rFonts w:ascii="Verdana" w:eastAsia="Times New Roman" w:hAnsi="Verdana" w:cs="Times New Roman"/>
          <w:color w:val="222222"/>
          <w:sz w:val="17"/>
          <w:szCs w:val="17"/>
          <w:lang w:bidi="mr-IN"/>
        </w:rPr>
        <w:t> or </w:t>
      </w:r>
      <w:hyperlink r:id="rId103" w:history="1">
        <w:r w:rsidRPr="008302DF">
          <w:rPr>
            <w:rFonts w:ascii="Verdana" w:eastAsia="Times New Roman" w:hAnsi="Verdana" w:cs="Times New Roman"/>
            <w:color w:val="00275A"/>
            <w:sz w:val="17"/>
            <w:u w:val="single"/>
            <w:lang w:bidi="mr-IN"/>
          </w:rPr>
          <w:t>HDD drives</w:t>
        </w:r>
      </w:hyperlink>
    </w:p>
    <w:p w:rsidR="002800FE" w:rsidRPr="008302DF" w:rsidRDefault="002800FE" w:rsidP="002800FE">
      <w:pPr>
        <w:numPr>
          <w:ilvl w:val="0"/>
          <w:numId w:val="34"/>
        </w:numPr>
        <w:shd w:val="clear" w:color="auto" w:fill="FFFFFF"/>
        <w:spacing w:after="0" w:line="267" w:lineRule="atLeast"/>
        <w:ind w:left="1120"/>
        <w:rPr>
          <w:rFonts w:ascii="Verdana" w:eastAsia="Times New Roman" w:hAnsi="Verdana" w:cs="Times New Roman"/>
          <w:color w:val="222222"/>
          <w:sz w:val="17"/>
          <w:szCs w:val="17"/>
          <w:lang w:bidi="mr-IN"/>
        </w:rPr>
      </w:pPr>
      <w:hyperlink r:id="rId104" w:history="1">
        <w:r w:rsidRPr="008302DF">
          <w:rPr>
            <w:rFonts w:ascii="Verdana" w:eastAsia="Times New Roman" w:hAnsi="Verdana" w:cs="Times New Roman"/>
            <w:color w:val="00275A"/>
            <w:sz w:val="17"/>
            <w:u w:val="single"/>
            <w:lang w:bidi="mr-IN"/>
          </w:rPr>
          <w:t>Power supply</w:t>
        </w:r>
      </w:hyperlink>
    </w:p>
    <w:p w:rsidR="002800FE" w:rsidRPr="008302DF" w:rsidRDefault="002800FE" w:rsidP="002800FE">
      <w:pPr>
        <w:numPr>
          <w:ilvl w:val="0"/>
          <w:numId w:val="34"/>
        </w:numPr>
        <w:shd w:val="clear" w:color="auto" w:fill="FFFFFF"/>
        <w:spacing w:after="0" w:line="267" w:lineRule="atLeast"/>
        <w:ind w:left="1120"/>
        <w:rPr>
          <w:rFonts w:ascii="Verdana" w:eastAsia="Times New Roman" w:hAnsi="Verdana" w:cs="Times New Roman"/>
          <w:color w:val="222222"/>
          <w:sz w:val="17"/>
          <w:szCs w:val="17"/>
          <w:lang w:bidi="mr-IN"/>
        </w:rPr>
      </w:pPr>
      <w:hyperlink r:id="rId105" w:history="1">
        <w:r w:rsidRPr="008302DF">
          <w:rPr>
            <w:rFonts w:ascii="Verdana" w:eastAsia="Times New Roman" w:hAnsi="Verdana" w:cs="Times New Roman"/>
            <w:color w:val="00275A"/>
            <w:sz w:val="17"/>
            <w:u w:val="single"/>
            <w:lang w:bidi="mr-IN"/>
          </w:rPr>
          <w:t>Computer case</w:t>
        </w:r>
      </w:hyperlink>
      <w:r w:rsidRPr="008302DF">
        <w:rPr>
          <w:rFonts w:ascii="Verdana" w:eastAsia="Times New Roman" w:hAnsi="Verdana" w:cs="Times New Roman"/>
          <w:color w:val="222222"/>
          <w:sz w:val="17"/>
          <w:szCs w:val="17"/>
          <w:lang w:bidi="mr-IN"/>
        </w:rPr>
        <w:t> and </w:t>
      </w:r>
      <w:hyperlink r:id="rId106" w:history="1">
        <w:r w:rsidRPr="008302DF">
          <w:rPr>
            <w:rFonts w:ascii="Verdana" w:eastAsia="Times New Roman" w:hAnsi="Verdana" w:cs="Times New Roman"/>
            <w:color w:val="00275A"/>
            <w:sz w:val="17"/>
            <w:u w:val="single"/>
            <w:lang w:bidi="mr-IN"/>
          </w:rPr>
          <w:t>cooler</w:t>
        </w:r>
      </w:hyperlink>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How to select the components for your PC</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Choosing the right components is crucial and we strongly recommend that you carefully consider various processor and graphics card setups. If you want to build a gaming PC for example, you can check our special </w:t>
      </w:r>
      <w:hyperlink r:id="rId107" w:history="1">
        <w:r w:rsidRPr="008302DF">
          <w:rPr>
            <w:rFonts w:ascii="Verdana" w:eastAsia="Times New Roman" w:hAnsi="Verdana" w:cs="Times New Roman"/>
            <w:color w:val="00275A"/>
            <w:sz w:val="26"/>
            <w:u w:val="single"/>
            <w:lang w:bidi="mr-IN"/>
          </w:rPr>
          <w:t>Alza GameBox</w:t>
        </w:r>
      </w:hyperlink>
      <w:r w:rsidRPr="008302DF">
        <w:rPr>
          <w:rFonts w:ascii="Verdana" w:eastAsia="Times New Roman" w:hAnsi="Verdana" w:cs="Times New Roman"/>
          <w:color w:val="373737"/>
          <w:sz w:val="26"/>
          <w:szCs w:val="26"/>
          <w:lang w:bidi="mr-IN"/>
        </w:rPr>
        <w:t> systems to see what gaming systems often look like. Once you receive your components, you can start building. If you are building your first PC, make sure to clear at least one afternoon for the task, so you don’t have to hurry. Just take your time and be careful. As the old saying goes, better safe than sorry.</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PC assembly step by step</w:t>
      </w:r>
    </w:p>
    <w:p w:rsidR="002800FE" w:rsidRPr="008302DF" w:rsidRDefault="002800FE" w:rsidP="002800FE">
      <w:pPr>
        <w:numPr>
          <w:ilvl w:val="0"/>
          <w:numId w:val="35"/>
        </w:numPr>
        <w:shd w:val="clear" w:color="auto" w:fill="FFFFFF"/>
        <w:spacing w:after="0" w:line="267" w:lineRule="atLeast"/>
        <w:ind w:left="1120"/>
        <w:rPr>
          <w:rFonts w:ascii="Verdana" w:eastAsia="Times New Roman" w:hAnsi="Verdana" w:cs="Times New Roman"/>
          <w:color w:val="222222"/>
          <w:sz w:val="17"/>
          <w:szCs w:val="17"/>
          <w:lang w:bidi="mr-IN"/>
        </w:rPr>
      </w:pPr>
      <w:r w:rsidRPr="008302DF">
        <w:rPr>
          <w:rFonts w:ascii="Verdana" w:eastAsia="Times New Roman" w:hAnsi="Verdana" w:cs="Times New Roman"/>
          <w:color w:val="222222"/>
          <w:sz w:val="17"/>
          <w:szCs w:val="17"/>
          <w:lang w:bidi="mr-IN"/>
        </w:rPr>
        <w:t>Place the processor in the socket</w:t>
      </w:r>
    </w:p>
    <w:p w:rsidR="002800FE" w:rsidRPr="008302DF" w:rsidRDefault="002800FE" w:rsidP="002800FE">
      <w:pPr>
        <w:numPr>
          <w:ilvl w:val="0"/>
          <w:numId w:val="35"/>
        </w:numPr>
        <w:shd w:val="clear" w:color="auto" w:fill="FFFFFF"/>
        <w:spacing w:after="0" w:line="267" w:lineRule="atLeast"/>
        <w:ind w:left="1120"/>
        <w:rPr>
          <w:rFonts w:ascii="Verdana" w:eastAsia="Times New Roman" w:hAnsi="Verdana" w:cs="Times New Roman"/>
          <w:color w:val="222222"/>
          <w:sz w:val="17"/>
          <w:szCs w:val="17"/>
          <w:lang w:bidi="mr-IN"/>
        </w:rPr>
      </w:pPr>
      <w:r w:rsidRPr="008302DF">
        <w:rPr>
          <w:rFonts w:ascii="Verdana" w:eastAsia="Times New Roman" w:hAnsi="Verdana" w:cs="Times New Roman"/>
          <w:color w:val="222222"/>
          <w:sz w:val="17"/>
          <w:szCs w:val="17"/>
          <w:lang w:bidi="mr-IN"/>
        </w:rPr>
        <w:t>Insert the system memory</w:t>
      </w:r>
    </w:p>
    <w:p w:rsidR="002800FE" w:rsidRPr="008302DF" w:rsidRDefault="002800FE" w:rsidP="002800FE">
      <w:pPr>
        <w:numPr>
          <w:ilvl w:val="0"/>
          <w:numId w:val="35"/>
        </w:numPr>
        <w:shd w:val="clear" w:color="auto" w:fill="FFFFFF"/>
        <w:spacing w:after="0" w:line="267" w:lineRule="atLeast"/>
        <w:ind w:left="1120"/>
        <w:rPr>
          <w:rFonts w:ascii="Verdana" w:eastAsia="Times New Roman" w:hAnsi="Verdana" w:cs="Times New Roman"/>
          <w:color w:val="222222"/>
          <w:sz w:val="17"/>
          <w:szCs w:val="17"/>
          <w:lang w:bidi="mr-IN"/>
        </w:rPr>
      </w:pPr>
      <w:r w:rsidRPr="008302DF">
        <w:rPr>
          <w:rFonts w:ascii="Verdana" w:eastAsia="Times New Roman" w:hAnsi="Verdana" w:cs="Times New Roman"/>
          <w:color w:val="222222"/>
          <w:sz w:val="17"/>
          <w:szCs w:val="17"/>
          <w:lang w:bidi="mr-IN"/>
        </w:rPr>
        <w:t>Install the CPU heatsink</w:t>
      </w:r>
    </w:p>
    <w:p w:rsidR="002800FE" w:rsidRPr="008302DF" w:rsidRDefault="002800FE" w:rsidP="002800FE">
      <w:pPr>
        <w:numPr>
          <w:ilvl w:val="0"/>
          <w:numId w:val="35"/>
        </w:numPr>
        <w:shd w:val="clear" w:color="auto" w:fill="FFFFFF"/>
        <w:spacing w:after="0" w:line="267" w:lineRule="atLeast"/>
        <w:ind w:left="1120"/>
        <w:rPr>
          <w:rFonts w:ascii="Verdana" w:eastAsia="Times New Roman" w:hAnsi="Verdana" w:cs="Times New Roman"/>
          <w:color w:val="222222"/>
          <w:sz w:val="17"/>
          <w:szCs w:val="17"/>
          <w:lang w:bidi="mr-IN"/>
        </w:rPr>
      </w:pPr>
      <w:r w:rsidRPr="008302DF">
        <w:rPr>
          <w:rFonts w:ascii="Verdana" w:eastAsia="Times New Roman" w:hAnsi="Verdana" w:cs="Times New Roman"/>
          <w:color w:val="222222"/>
          <w:sz w:val="17"/>
          <w:szCs w:val="17"/>
          <w:lang w:bidi="mr-IN"/>
        </w:rPr>
        <w:lastRenderedPageBreak/>
        <w:t>Connect the dedicated graphics card</w:t>
      </w:r>
    </w:p>
    <w:p w:rsidR="002800FE" w:rsidRPr="008302DF" w:rsidRDefault="002800FE" w:rsidP="002800FE">
      <w:pPr>
        <w:numPr>
          <w:ilvl w:val="0"/>
          <w:numId w:val="35"/>
        </w:numPr>
        <w:shd w:val="clear" w:color="auto" w:fill="FFFFFF"/>
        <w:spacing w:after="0" w:line="267" w:lineRule="atLeast"/>
        <w:ind w:left="1120"/>
        <w:rPr>
          <w:rFonts w:ascii="Verdana" w:eastAsia="Times New Roman" w:hAnsi="Verdana" w:cs="Times New Roman"/>
          <w:color w:val="222222"/>
          <w:sz w:val="17"/>
          <w:szCs w:val="17"/>
          <w:lang w:bidi="mr-IN"/>
        </w:rPr>
      </w:pPr>
      <w:r w:rsidRPr="008302DF">
        <w:rPr>
          <w:rFonts w:ascii="Verdana" w:eastAsia="Times New Roman" w:hAnsi="Verdana" w:cs="Times New Roman"/>
          <w:color w:val="222222"/>
          <w:sz w:val="17"/>
          <w:szCs w:val="17"/>
          <w:lang w:bidi="mr-IN"/>
        </w:rPr>
        <w:t>Connect the SSD</w:t>
      </w:r>
    </w:p>
    <w:p w:rsidR="002800FE" w:rsidRPr="008302DF" w:rsidRDefault="002800FE" w:rsidP="002800FE">
      <w:pPr>
        <w:numPr>
          <w:ilvl w:val="0"/>
          <w:numId w:val="35"/>
        </w:numPr>
        <w:shd w:val="clear" w:color="auto" w:fill="FFFFFF"/>
        <w:spacing w:after="0" w:line="267" w:lineRule="atLeast"/>
        <w:ind w:left="1120"/>
        <w:rPr>
          <w:rFonts w:ascii="Verdana" w:eastAsia="Times New Roman" w:hAnsi="Verdana" w:cs="Times New Roman"/>
          <w:color w:val="222222"/>
          <w:sz w:val="17"/>
          <w:szCs w:val="17"/>
          <w:lang w:bidi="mr-IN"/>
        </w:rPr>
      </w:pPr>
      <w:r w:rsidRPr="008302DF">
        <w:rPr>
          <w:rFonts w:ascii="Verdana" w:eastAsia="Times New Roman" w:hAnsi="Verdana" w:cs="Times New Roman"/>
          <w:color w:val="222222"/>
          <w:sz w:val="17"/>
          <w:szCs w:val="17"/>
          <w:lang w:bidi="mr-IN"/>
        </w:rPr>
        <w:t>Plug the power cables from the PSU into the motherboard, graphics card, SSD and cooler</w:t>
      </w:r>
    </w:p>
    <w:p w:rsidR="002800FE" w:rsidRPr="008302DF" w:rsidRDefault="002800FE" w:rsidP="002800FE">
      <w:pPr>
        <w:numPr>
          <w:ilvl w:val="0"/>
          <w:numId w:val="35"/>
        </w:numPr>
        <w:shd w:val="clear" w:color="auto" w:fill="FFFFFF"/>
        <w:spacing w:after="0" w:line="267" w:lineRule="atLeast"/>
        <w:ind w:left="1120"/>
        <w:rPr>
          <w:rFonts w:ascii="Verdana" w:eastAsia="Times New Roman" w:hAnsi="Verdana" w:cs="Times New Roman"/>
          <w:color w:val="222222"/>
          <w:sz w:val="17"/>
          <w:szCs w:val="17"/>
          <w:lang w:bidi="mr-IN"/>
        </w:rPr>
      </w:pPr>
      <w:r w:rsidRPr="008302DF">
        <w:rPr>
          <w:rFonts w:ascii="Verdana" w:eastAsia="Times New Roman" w:hAnsi="Verdana" w:cs="Times New Roman"/>
          <w:color w:val="222222"/>
          <w:sz w:val="17"/>
          <w:szCs w:val="17"/>
          <w:lang w:bidi="mr-IN"/>
        </w:rPr>
        <w:t>Install the components in the PC case</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Getting started</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There are many ways how to build a PC, but let’s make one thing clear: We do not recommend mounting the components straight into the case. If you don’t have much experience with this, it’s better to first put the key computer components together and check if everything works as it should. It’s more time-consuming and you're essentially building the computer twice, but in the end, it can make things easier for you—you won’t have to disassemble the whole PC system if anything goes wrong. Mounted components are easier to check and adjust if they are outside the case. Cardboard makes for a good work surface, so you can start by unfolding the box your motherboard came in and placing the motherboard on it. Before that, make sure unpack all the necessary accessories, including the manual.</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1: Install the processor in the socket</w:t>
      </w:r>
    </w:p>
    <w:p w:rsidR="002800FE" w:rsidRPr="008302DF" w:rsidRDefault="002800FE" w:rsidP="002800FE">
      <w:pPr>
        <w:shd w:val="clear" w:color="auto" w:fill="FFFFFF"/>
        <w:spacing w:before="267" w:after="0" w:line="240" w:lineRule="auto"/>
        <w:outlineLvl w:val="2"/>
        <w:rPr>
          <w:rFonts w:ascii="Arial" w:eastAsia="Times New Roman" w:hAnsi="Arial" w:cs="Arial"/>
          <w:b/>
          <w:bCs/>
          <w:color w:val="2F8DCD"/>
          <w:sz w:val="21"/>
          <w:szCs w:val="21"/>
          <w:lang w:bidi="mr-IN"/>
        </w:rPr>
      </w:pPr>
      <w:r w:rsidRPr="008302DF">
        <w:rPr>
          <w:rFonts w:ascii="Arial" w:eastAsia="Times New Roman" w:hAnsi="Arial" w:cs="Arial"/>
          <w:b/>
          <w:bCs/>
          <w:color w:val="2F8DCD"/>
          <w:sz w:val="21"/>
          <w:szCs w:val="21"/>
          <w:lang w:bidi="mr-IN"/>
        </w:rPr>
        <w:t>How to plug an Intel processor in the motherboard socket | How to build a PC - step 1</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3" name="Picture 2" descr="Jak postavit PC. Umístění procesoru Intel do patice základní desky">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k postavit PC. Umístění procesoru Intel do patice základní desky">
                      <a:hlinkClick r:id="rId108"/>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This is probably the hardest part of the whole assembly process. The socket pins are very sensitive and you have to make sure you don’t damage them in any way (don’t bend, pull or break them under any circumstances). A damaged socket is very difficult to repair and you will lose the warranty on the motherboard. First, open the socket using the locking mechanism (see the motherboard manual for details). If you look at the socket and processor more closely, you will find that both components have matching notches.</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These notches ensure that that there is only one possible way to install the processor correctly. Note that there is a small arrow on both the processor and the socket. The arrow tells you how you should orient the processor in the socket. The processor must be inserted gently, so that it snaps into the socket on your first attempt. Don’t even think about adjusting it inside the socket; if you feel it doesn’t fit, simply remove it and try again.</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4" name="Picture 3" descr="Jak sestavit PC. Instalace procesoru Intel do patice (socketu) základní desky">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k sestavit PC. Instalace procesoru Intel do patice (socketu) základní desky">
                      <a:hlinkClick r:id="rId110"/>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lastRenderedPageBreak/>
        <w:t>Some motherboards have a CPU installation tool, most commonly found on </w:t>
      </w:r>
      <w:hyperlink r:id="rId111" w:history="1">
        <w:r w:rsidRPr="008302DF">
          <w:rPr>
            <w:rFonts w:ascii="Verdana" w:eastAsia="Times New Roman" w:hAnsi="Verdana" w:cs="Times New Roman"/>
            <w:color w:val="00275A"/>
            <w:sz w:val="26"/>
            <w:u w:val="single"/>
            <w:lang w:bidi="mr-IN"/>
          </w:rPr>
          <w:t>Z170</w:t>
        </w:r>
      </w:hyperlink>
      <w:r w:rsidRPr="008302DF">
        <w:rPr>
          <w:rFonts w:ascii="Verdana" w:eastAsia="Times New Roman" w:hAnsi="Verdana" w:cs="Times New Roman"/>
          <w:color w:val="373737"/>
          <w:sz w:val="26"/>
          <w:szCs w:val="26"/>
          <w:lang w:bidi="mr-IN"/>
        </w:rPr>
        <w:t> and </w:t>
      </w:r>
      <w:hyperlink r:id="rId112" w:history="1">
        <w:r w:rsidRPr="008302DF">
          <w:rPr>
            <w:rFonts w:ascii="Verdana" w:eastAsia="Times New Roman" w:hAnsi="Verdana" w:cs="Times New Roman"/>
            <w:color w:val="00275A"/>
            <w:sz w:val="26"/>
            <w:u w:val="single"/>
            <w:lang w:bidi="mr-IN"/>
          </w:rPr>
          <w:t>Z270 chipsets</w:t>
        </w:r>
      </w:hyperlink>
      <w:r w:rsidRPr="008302DF">
        <w:rPr>
          <w:rFonts w:ascii="Verdana" w:eastAsia="Times New Roman" w:hAnsi="Verdana" w:cs="Times New Roman"/>
          <w:color w:val="373737"/>
          <w:sz w:val="26"/>
          <w:szCs w:val="26"/>
          <w:lang w:bidi="mr-IN"/>
        </w:rPr>
        <w:t>. Once the processor has been properly inserted, relatch the socket cover and you are done.</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2: Install the CPU heatsink</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The first part of the PC assembly process is done. Now you should install the CPU heatsink. Follow the instructions as specified in the manual. With Intel 6th and 7th gen processors, be extra careful to make sure all the bolts are tightened evenly. Take your time, pay close attention to what you are doing, and tighten the bolts in a crosswise pattern. These processors have very thin printed connections and tend to bend at the corners. Once you're done, it's time for the Step 3 - installing the RAM.</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3: Install memory modules in the motherboard</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7" name="Picture 5" descr="Jak sestavit počítač. Návod, jak připojit operační paměť (RAM) k základní desce">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k sestavit počítač. Návod, jak připojit operační paměť (RAM) k základní desce">
                      <a:hlinkClick r:id="rId113"/>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The installation process may vary depending on the motherboard type and model. Some motherboards have only two memory slots, others four. With dual-slot motherboards, you just fill them all; with four-slot motherboards, you have to mount at least two RAM sticks to ensure dual-channel operation. Check the manual for details.</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9" name="Picture 6" descr="Stavba počítače. Jak zapojit operační paměť (RAM) k zákládní desc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vba počítače. Jak zapojit operační paměť (RAM) k zákládní desce">
                      <a:hlinkClick r:id="rId114"/>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In the figure, you see the correct procedure for installing a RAM module in the DIMM slot. The module must fit into the slot securely; sometimes you may even need to apply a slight force to snap the toggle in place (see figure). In the next step, we'll show you how to install GPUs.</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4: Install the graphics card</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b/>
          <w:bCs/>
          <w:noProof/>
          <w:color w:val="00275A"/>
          <w:sz w:val="26"/>
          <w:szCs w:val="26"/>
          <w:lang w:bidi="mr-IN"/>
        </w:rPr>
        <w:drawing>
          <wp:inline distT="0" distB="0" distL="0" distR="0">
            <wp:extent cx="8255" cy="8255"/>
            <wp:effectExtent l="0" t="0" r="0" b="0"/>
            <wp:docPr id="10" name="Picture 7" descr="Stavba PC. Návod, jak zapojit grafickou kartu (GPU) do základní desky přes PCIe konektor">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vba PC. Návod, jak zapojit grafickou kartu (GPU) do základní desky přes PCIe konektor">
                      <a:hlinkClick r:id="rId115"/>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 xml:space="preserve">The next step in building your PC is to install the graphics card. Most modern graphics cards are rather hefty, so you need to hold up the card during installation. In most cases, you use the first PCI-E 16x slot to mount the card—it’s the one closest to the CPU socket. If you have </w:t>
      </w:r>
      <w:r w:rsidRPr="008302DF">
        <w:rPr>
          <w:rFonts w:ascii="Verdana" w:eastAsia="Times New Roman" w:hAnsi="Verdana" w:cs="Times New Roman"/>
          <w:color w:val="373737"/>
          <w:sz w:val="26"/>
          <w:szCs w:val="26"/>
          <w:lang w:bidi="mr-IN"/>
        </w:rPr>
        <w:lastRenderedPageBreak/>
        <w:t>any questions or doubts, check the motherboard manual. Next, it's time to plug in an SSD or HDD.</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5: Connect the SSD/HDD drive</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11" name="Picture 8" descr="Jak sestavit PC. Zapojení pevného disku (HDD nebo SSD) k základní desc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k sestavit PC. Zapojení pevného disku (HDD nebo SSD) k základní desce">
                      <a:hlinkClick r:id="rId116"/>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This figure shows the proper way to plug a HDD into the SATA connectors. The same procedure applies to optical drives as well.</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6: Connect the PSU to the motherboard</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12" name="Picture 9" descr="Jak postavit PC. Jak připojit napájecí zdroj k základní desce počítače">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k postavit PC. Jak připojit napájecí zdroj k základní desce počítače">
                      <a:hlinkClick r:id="rId117"/>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To see if everything is working as it should, plug in the motherboard power supply (24-pin ATX) and the processor power supply (8-pin EPS). The corresponding LED on the bottom of the board should light up. Some boards require only 4-pin EPS, others 8 + 4 EPS or even 2X8 16-pin EPS.</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7: Test the assembled PC components</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13" name="Picture 10" descr="Jak postavit PC. Jak poprvé spustit sestavený počítač">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k postavit PC. Jak poprvé spustit sestavený počítač">
                      <a:hlinkClick r:id="rId118"/>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If your motherboard doesn’t have a dedicated "Power" or "Start" switch, you have to connect two PWRSW contacts to turn the board on. It’s not that hard, so just use a screwdriver. If you get a picture and can get into UEFI, then everything is probably fine. At this stage, you can either install the operating system or mount the components in the PC case and leave the OS installation for later. It’s up to you.</w:t>
      </w:r>
    </w:p>
    <w:p w:rsidR="002800FE"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 xml:space="preserve">Assembling the PC components. </w:t>
      </w:r>
    </w:p>
    <w:p w:rsidR="002800FE" w:rsidRPr="008302DF" w:rsidRDefault="002800FE" w:rsidP="002800FE">
      <w:pPr>
        <w:shd w:val="clear" w:color="auto" w:fill="FFFFFF"/>
        <w:spacing w:before="333" w:after="0" w:line="240" w:lineRule="auto"/>
        <w:outlineLvl w:val="1"/>
        <w:rPr>
          <w:rFonts w:ascii="Arial" w:eastAsia="Times New Roman" w:hAnsi="Arial" w:cs="Arial"/>
          <w:b/>
          <w:bCs/>
          <w:color w:val="2F8DCD"/>
          <w:sz w:val="28"/>
          <w:szCs w:val="28"/>
          <w:lang w:bidi="mr-IN"/>
        </w:rPr>
      </w:pPr>
      <w:r w:rsidRPr="008302DF">
        <w:rPr>
          <w:rFonts w:ascii="Arial" w:eastAsia="Times New Roman" w:hAnsi="Arial" w:cs="Arial"/>
          <w:b/>
          <w:bCs/>
          <w:color w:val="2F8DCD"/>
          <w:sz w:val="28"/>
          <w:szCs w:val="28"/>
          <w:lang w:bidi="mr-IN"/>
        </w:rPr>
        <w:t>Step 8: Install the motherboard in the PC case with the components aleady mounted</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Our "How to build a PC" guide is nearing the end and this step is the last time we have to work with the hardware. Now disconnect the power supply, </w:t>
      </w:r>
      <w:hyperlink r:id="rId119" w:history="1">
        <w:r w:rsidRPr="008302DF">
          <w:rPr>
            <w:rFonts w:ascii="Verdana" w:eastAsia="Times New Roman" w:hAnsi="Verdana" w:cs="Times New Roman"/>
            <w:color w:val="00275A"/>
            <w:sz w:val="26"/>
            <w:u w:val="single"/>
            <w:lang w:bidi="mr-IN"/>
          </w:rPr>
          <w:t>SSD,</w:t>
        </w:r>
      </w:hyperlink>
      <w:r w:rsidRPr="008302DF">
        <w:rPr>
          <w:rFonts w:ascii="Verdana" w:eastAsia="Times New Roman" w:hAnsi="Verdana" w:cs="Times New Roman"/>
          <w:color w:val="373737"/>
          <w:sz w:val="26"/>
          <w:szCs w:val="26"/>
          <w:lang w:bidi="mr-IN"/>
        </w:rPr>
        <w:t> and graphics card, and you can begin installing the motherboard in your PC case. Some coolers also allow you to install the motherboard with the cooler already mounted.</w:t>
      </w:r>
    </w:p>
    <w:p w:rsidR="002800FE" w:rsidRPr="008302DF" w:rsidRDefault="002800FE" w:rsidP="002800FE">
      <w:pPr>
        <w:shd w:val="clear" w:color="auto" w:fill="FFFFFF"/>
        <w:spacing w:before="267" w:after="0" w:line="240" w:lineRule="auto"/>
        <w:outlineLvl w:val="2"/>
        <w:rPr>
          <w:rFonts w:ascii="Arial" w:eastAsia="Times New Roman" w:hAnsi="Arial" w:cs="Arial"/>
          <w:b/>
          <w:bCs/>
          <w:color w:val="2F8DCD"/>
          <w:sz w:val="21"/>
          <w:szCs w:val="21"/>
          <w:lang w:bidi="mr-IN"/>
        </w:rPr>
      </w:pPr>
      <w:r w:rsidRPr="008302DF">
        <w:rPr>
          <w:rFonts w:ascii="Arial" w:eastAsia="Times New Roman" w:hAnsi="Arial" w:cs="Arial"/>
          <w:b/>
          <w:bCs/>
          <w:color w:val="2F8DCD"/>
          <w:sz w:val="21"/>
          <w:szCs w:val="21"/>
          <w:lang w:bidi="mr-IN"/>
        </w:rPr>
        <w:lastRenderedPageBreak/>
        <w:t>Start by installing the motherboard I/O panel | How to build a PC - step 8</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14" name="Picture 11" descr="Jak sestavit PC. I/O shield; kryt zadních konektorů základní desky">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k sestavit PC. I/O shield; kryt zadních konektorů základní desky">
                      <a:hlinkClick r:id="rId120"/>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First, you have to install the so-called I/O shield, which is the back panel of the motherboard and comes included with other motherboard accessories.</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sidRPr="008302DF">
        <w:rPr>
          <w:rFonts w:ascii="Verdana" w:eastAsia="Times New Roman" w:hAnsi="Verdana" w:cs="Times New Roman"/>
          <w:b/>
          <w:bCs/>
          <w:i/>
          <w:iCs/>
          <w:color w:val="373737"/>
          <w:sz w:val="26"/>
          <w:lang w:bidi="mr-IN"/>
        </w:rPr>
        <w:t>Assembling the PC components - installing the motherboard in the case.</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15" name="Picture 12" descr="Jak sestavit počítač. Návod, jak vložit osazenou základní desku do počítačové skříně">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k sestavit počítač. Návod, jak vložit osazenou základní desku do počítačové skříně">
                      <a:hlinkClick r:id="rId121"/>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267" w:after="0" w:line="240" w:lineRule="auto"/>
        <w:outlineLvl w:val="2"/>
        <w:rPr>
          <w:rFonts w:ascii="Arial" w:eastAsia="Times New Roman" w:hAnsi="Arial" w:cs="Arial"/>
          <w:b/>
          <w:bCs/>
          <w:color w:val="2F8DCD"/>
          <w:sz w:val="21"/>
          <w:szCs w:val="21"/>
          <w:lang w:bidi="mr-IN"/>
        </w:rPr>
      </w:pPr>
      <w:r w:rsidRPr="008302DF">
        <w:rPr>
          <w:rFonts w:ascii="Arial" w:eastAsia="Times New Roman" w:hAnsi="Arial" w:cs="Arial"/>
          <w:b/>
          <w:bCs/>
          <w:color w:val="2F8DCD"/>
          <w:sz w:val="21"/>
          <w:szCs w:val="21"/>
          <w:lang w:bidi="mr-IN"/>
        </w:rPr>
        <w:t>How to install the motherboard in the PC case | How to build a PC - step 8</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Insert the motherboard into the case by snapping the rear part (the one with the connectors) into the I/O panel. Make sure you align it correctly and check if the holes on the motherboard fit with the standoff locations on the case.</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16" name="Picture 13" descr="Jak postavit počítač. Jak přišroubovat základní desku do počítačové skříně (Casu)">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k postavit počítač. Jak přišroubovat základní desku do počítačové skříně (Casu)">
                      <a:hlinkClick r:id="rId122"/>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Carefully tighten all the screws to firmly attach the motherboard to the case.</w:t>
      </w:r>
    </w:p>
    <w:p w:rsidR="002800FE" w:rsidRPr="008302DF" w:rsidRDefault="002800FE" w:rsidP="002800FE">
      <w:pPr>
        <w:shd w:val="clear" w:color="auto" w:fill="FFFFFF"/>
        <w:spacing w:before="267" w:after="0" w:line="240" w:lineRule="auto"/>
        <w:outlineLvl w:val="2"/>
        <w:rPr>
          <w:rFonts w:ascii="Arial" w:eastAsia="Times New Roman" w:hAnsi="Arial" w:cs="Arial"/>
          <w:b/>
          <w:bCs/>
          <w:color w:val="2F8DCD"/>
          <w:sz w:val="21"/>
          <w:szCs w:val="21"/>
          <w:lang w:bidi="mr-IN"/>
        </w:rPr>
      </w:pPr>
      <w:r w:rsidRPr="008302DF">
        <w:rPr>
          <w:rFonts w:ascii="Arial" w:eastAsia="Times New Roman" w:hAnsi="Arial" w:cs="Arial"/>
          <w:b/>
          <w:bCs/>
          <w:color w:val="2F8DCD"/>
          <w:sz w:val="21"/>
          <w:szCs w:val="21"/>
          <w:lang w:bidi="mr-IN"/>
        </w:rPr>
        <w:t>Cable management | How to build a PC - step 8</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We recommend reading the manual that came with your PC case, as it will give you some idea how cable management is supposed to work in this particular case. Cable management and the way power supply cables are laid out has a significant impact on the overall design and airflow efficiency. The manual will also tell you where and how you should place the disks (SSD/HDD) or optical drives, which is important, because every PC case model is different.</w:t>
      </w:r>
    </w:p>
    <w:p w:rsidR="002800FE" w:rsidRPr="008302DF" w:rsidRDefault="002800FE" w:rsidP="002800FE">
      <w:pPr>
        <w:shd w:val="clear" w:color="auto" w:fill="FFFFFF"/>
        <w:spacing w:before="267" w:after="0" w:line="240" w:lineRule="auto"/>
        <w:outlineLvl w:val="2"/>
        <w:rPr>
          <w:rFonts w:ascii="Arial" w:eastAsia="Times New Roman" w:hAnsi="Arial" w:cs="Arial"/>
          <w:b/>
          <w:bCs/>
          <w:color w:val="2F8DCD"/>
          <w:sz w:val="21"/>
          <w:szCs w:val="21"/>
          <w:lang w:bidi="mr-IN"/>
        </w:rPr>
      </w:pPr>
      <w:r w:rsidRPr="008302DF">
        <w:rPr>
          <w:rFonts w:ascii="Arial" w:eastAsia="Times New Roman" w:hAnsi="Arial" w:cs="Arial"/>
          <w:b/>
          <w:bCs/>
          <w:color w:val="2F8DCD"/>
          <w:sz w:val="21"/>
          <w:szCs w:val="21"/>
          <w:lang w:bidi="mr-IN"/>
        </w:rPr>
        <w:t>Plugging in the cables (connectors, switches, etc.) | How to build a PC - step 8</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Once you have the motherboard installed, plug in the rest of the connectors, such as USB, AUDIO, FAN connectors, and PC case cabling.</w:t>
      </w:r>
    </w:p>
    <w:p w:rsidR="002800FE" w:rsidRPr="008302DF" w:rsidRDefault="002800FE" w:rsidP="002800FE">
      <w:pPr>
        <w:shd w:val="clear" w:color="auto" w:fill="FFFFFF"/>
        <w:spacing w:before="67" w:after="240" w:line="240" w:lineRule="auto"/>
        <w:jc w:val="center"/>
        <w:rPr>
          <w:rFonts w:ascii="Verdana" w:eastAsia="Times New Roman" w:hAnsi="Verdana" w:cs="Times New Roman"/>
          <w:color w:val="373737"/>
          <w:sz w:val="26"/>
          <w:szCs w:val="26"/>
          <w:lang w:bidi="mr-IN"/>
        </w:rPr>
      </w:pPr>
      <w:r>
        <w:rPr>
          <w:rFonts w:ascii="Verdana" w:eastAsia="Times New Roman" w:hAnsi="Verdana" w:cs="Times New Roman"/>
          <w:noProof/>
          <w:color w:val="00275A"/>
          <w:sz w:val="26"/>
          <w:szCs w:val="26"/>
          <w:lang w:bidi="mr-IN"/>
        </w:rPr>
        <w:drawing>
          <wp:inline distT="0" distB="0" distL="0" distR="0">
            <wp:extent cx="8255" cy="8255"/>
            <wp:effectExtent l="0" t="0" r="0" b="0"/>
            <wp:docPr id="17" name="Picture 14" descr="Jak sestavit PC. Jak zapojit kabeláž od počítačové skříně k základní desce">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k sestavit PC. Jak zapojit kabeláž od počítačové skříně k základní desce">
                      <a:hlinkClick r:id="rId123"/>
                    </pic:cNvPr>
                    <pic:cNvPicPr>
                      <a:picLocks noChangeAspect="1" noChangeArrowheads="1"/>
                    </pic:cNvPicPr>
                  </pic:nvPicPr>
                  <pic:blipFill>
                    <a:blip r:embed="rId10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The figure shows how you should connect the USB connectors to the case. Keep in mind that every motherboard has a slightly different connector layout, so always follow the instructions as specified in the manual included in the packaging. Now your PC is pretty much complete; the only thing left are the peripherals such as a </w:t>
      </w:r>
      <w:hyperlink r:id="rId124" w:history="1">
        <w:r w:rsidRPr="008302DF">
          <w:rPr>
            <w:rFonts w:ascii="Verdana" w:eastAsia="Times New Roman" w:hAnsi="Verdana" w:cs="Times New Roman"/>
            <w:color w:val="00275A"/>
            <w:sz w:val="26"/>
            <w:u w:val="single"/>
            <w:lang w:bidi="mr-IN"/>
          </w:rPr>
          <w:t>keyboard</w:t>
        </w:r>
      </w:hyperlink>
      <w:r w:rsidRPr="008302DF">
        <w:rPr>
          <w:rFonts w:ascii="Verdana" w:eastAsia="Times New Roman" w:hAnsi="Verdana" w:cs="Times New Roman"/>
          <w:color w:val="373737"/>
          <w:sz w:val="26"/>
          <w:szCs w:val="26"/>
          <w:lang w:bidi="mr-IN"/>
        </w:rPr>
        <w:t>, </w:t>
      </w:r>
      <w:hyperlink r:id="rId125" w:history="1">
        <w:r w:rsidRPr="008302DF">
          <w:rPr>
            <w:rFonts w:ascii="Verdana" w:eastAsia="Times New Roman" w:hAnsi="Verdana" w:cs="Times New Roman"/>
            <w:color w:val="00275A"/>
            <w:sz w:val="26"/>
            <w:u w:val="single"/>
            <w:lang w:bidi="mr-IN"/>
          </w:rPr>
          <w:t>mouse</w:t>
        </w:r>
      </w:hyperlink>
      <w:r w:rsidRPr="008302DF">
        <w:rPr>
          <w:rFonts w:ascii="Verdana" w:eastAsia="Times New Roman" w:hAnsi="Verdana" w:cs="Times New Roman"/>
          <w:color w:val="373737"/>
          <w:sz w:val="26"/>
          <w:szCs w:val="26"/>
          <w:lang w:bidi="mr-IN"/>
        </w:rPr>
        <w:t> and </w:t>
      </w:r>
      <w:hyperlink r:id="rId126" w:history="1">
        <w:r w:rsidRPr="008302DF">
          <w:rPr>
            <w:rFonts w:ascii="Verdana" w:eastAsia="Times New Roman" w:hAnsi="Verdana" w:cs="Times New Roman"/>
            <w:color w:val="00275A"/>
            <w:sz w:val="26"/>
            <w:u w:val="single"/>
            <w:lang w:bidi="mr-IN"/>
          </w:rPr>
          <w:t>monitor</w:t>
        </w:r>
      </w:hyperlink>
      <w:r w:rsidRPr="008302DF">
        <w:rPr>
          <w:rFonts w:ascii="Verdana" w:eastAsia="Times New Roman" w:hAnsi="Verdana" w:cs="Times New Roman"/>
          <w:color w:val="373737"/>
          <w:sz w:val="26"/>
          <w:szCs w:val="26"/>
          <w:lang w:bidi="mr-IN"/>
        </w:rPr>
        <w:t>.</w:t>
      </w:r>
    </w:p>
    <w:p w:rsidR="002800FE" w:rsidRPr="008302DF" w:rsidRDefault="002800FE" w:rsidP="002800FE">
      <w:pPr>
        <w:shd w:val="clear" w:color="auto" w:fill="FFFFFF"/>
        <w:spacing w:before="267" w:after="0" w:line="240" w:lineRule="auto"/>
        <w:outlineLvl w:val="2"/>
        <w:rPr>
          <w:rFonts w:ascii="Arial" w:eastAsia="Times New Roman" w:hAnsi="Arial" w:cs="Arial"/>
          <w:b/>
          <w:bCs/>
          <w:color w:val="2F8DCD"/>
          <w:sz w:val="21"/>
          <w:szCs w:val="21"/>
          <w:lang w:bidi="mr-IN"/>
        </w:rPr>
      </w:pPr>
      <w:r w:rsidRPr="008302DF">
        <w:rPr>
          <w:rFonts w:ascii="Arial" w:eastAsia="Times New Roman" w:hAnsi="Arial" w:cs="Arial"/>
          <w:b/>
          <w:bCs/>
          <w:color w:val="2F8DCD"/>
          <w:sz w:val="21"/>
          <w:szCs w:val="21"/>
          <w:lang w:bidi="mr-IN"/>
        </w:rPr>
        <w:lastRenderedPageBreak/>
        <w:t>Connecting the peripherals (keyboard, mouse, monitor, etc.) | How to build a PC - step 8</w:t>
      </w:r>
    </w:p>
    <w:p w:rsidR="002800FE" w:rsidRPr="008302DF" w:rsidRDefault="002800FE" w:rsidP="002800FE">
      <w:pPr>
        <w:shd w:val="clear" w:color="auto" w:fill="FFFFFF"/>
        <w:spacing w:before="67" w:after="240"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t>Once everything is plugged in, you can attach both side panels. Then connect the power cord to the power supply and connect the LAN cable to the rear I/O panel equipped with the keyboard, mouse, headphone, or audio connectors. If you don’t have a dedicated graphics card, connect the monitor to the appropriate connector (HDMI/DisplayPort) on the I/O panel; otherwise, connect it to the graphics card.</w:t>
      </w:r>
    </w:p>
    <w:p w:rsidR="002800FE" w:rsidRPr="008302DF" w:rsidRDefault="002800FE" w:rsidP="002800FE">
      <w:pPr>
        <w:shd w:val="clear" w:color="auto" w:fill="FFFFFF"/>
        <w:spacing w:line="240" w:lineRule="auto"/>
        <w:rPr>
          <w:rFonts w:ascii="Verdana" w:eastAsia="Times New Roman" w:hAnsi="Verdana" w:cs="Times New Roman"/>
          <w:color w:val="373737"/>
          <w:sz w:val="26"/>
          <w:szCs w:val="26"/>
          <w:lang w:bidi="mr-IN"/>
        </w:rPr>
      </w:pPr>
      <w:r w:rsidRPr="008302DF">
        <w:rPr>
          <w:rFonts w:ascii="Verdana" w:eastAsia="Times New Roman" w:hAnsi="Verdana" w:cs="Times New Roman"/>
          <w:color w:val="373737"/>
          <w:sz w:val="26"/>
          <w:szCs w:val="26"/>
          <w:lang w:bidi="mr-IN"/>
        </w:rPr>
        <w:br/>
        <w:t>Now your PC is complete and ready for work. Turn it on and enjoy.</w:t>
      </w:r>
    </w:p>
    <w:p w:rsidR="0036683F" w:rsidRDefault="0036683F" w:rsidP="0036683F">
      <w:pPr>
        <w:rPr>
          <w:szCs w:val="18"/>
        </w:rPr>
      </w:pPr>
    </w:p>
    <w:p w:rsidR="0036683F" w:rsidRDefault="0036683F" w:rsidP="0036683F">
      <w:pPr>
        <w:rPr>
          <w:szCs w:val="18"/>
        </w:rPr>
      </w:pPr>
    </w:p>
    <w:p w:rsidR="0036683F" w:rsidRDefault="0036683F" w:rsidP="0036683F">
      <w:pPr>
        <w:rPr>
          <w:szCs w:val="18"/>
        </w:rPr>
      </w:pPr>
    </w:p>
    <w:sectPr w:rsidR="0036683F" w:rsidSect="004B0792">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Roboto-Medium">
    <w:altName w:val="Times New Roman"/>
    <w:panose1 w:val="00000000000000000000"/>
    <w:charset w:val="00"/>
    <w:family w:val="roman"/>
    <w:notTrueType/>
    <w:pitch w:val="default"/>
    <w:sig w:usb0="00000000" w:usb1="00000000" w:usb2="00000000" w:usb3="00000000" w:csb0="00000000" w:csb1="00000000"/>
  </w:font>
  <w:font w:name="Cordia New">
    <w:panose1 w:val="020B0304020202020204"/>
    <w:charset w:val="00"/>
    <w:family w:val="swiss"/>
    <w:pitch w:val="variable"/>
    <w:sig w:usb0="81000003" w:usb1="00000000" w:usb2="00000000" w:usb3="00000000" w:csb0="00010001"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Roboto-Light">
    <w:altName w:val="Times New Roman"/>
    <w:panose1 w:val="00000000000000000000"/>
    <w:charset w:val="00"/>
    <w:family w:val="roman"/>
    <w:notTrueType/>
    <w:pitch w:val="default"/>
    <w:sig w:usb0="00000000" w:usb1="00000000" w:usb2="00000000" w:usb3="00000000" w:csb0="00000000" w:csb1="00000000"/>
  </w:font>
  <w:font w:name="Lato">
    <w:panose1 w:val="020F0502020204030203"/>
    <w:charset w:val="00"/>
    <w:family w:val="swiss"/>
    <w:pitch w:val="variable"/>
    <w:sig w:usb0="A00000AF" w:usb1="5000604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40B"/>
    <w:multiLevelType w:val="multilevel"/>
    <w:tmpl w:val="4FCA6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25F0D"/>
    <w:multiLevelType w:val="multilevel"/>
    <w:tmpl w:val="977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70C4F"/>
    <w:multiLevelType w:val="multilevel"/>
    <w:tmpl w:val="EB52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843DCF"/>
    <w:multiLevelType w:val="multilevel"/>
    <w:tmpl w:val="F9B4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C426C0"/>
    <w:multiLevelType w:val="multilevel"/>
    <w:tmpl w:val="AB0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FD49FB"/>
    <w:multiLevelType w:val="multilevel"/>
    <w:tmpl w:val="BDD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9325CF"/>
    <w:multiLevelType w:val="multilevel"/>
    <w:tmpl w:val="56E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F60339"/>
    <w:multiLevelType w:val="multilevel"/>
    <w:tmpl w:val="B398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125F8"/>
    <w:multiLevelType w:val="multilevel"/>
    <w:tmpl w:val="8EC80C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C953FB"/>
    <w:multiLevelType w:val="multilevel"/>
    <w:tmpl w:val="FB56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C8228C"/>
    <w:multiLevelType w:val="multilevel"/>
    <w:tmpl w:val="34E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D45CB5"/>
    <w:multiLevelType w:val="multilevel"/>
    <w:tmpl w:val="B65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885DA1"/>
    <w:multiLevelType w:val="multilevel"/>
    <w:tmpl w:val="6CD244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D780F3B"/>
    <w:multiLevelType w:val="multilevel"/>
    <w:tmpl w:val="0EE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C7124E"/>
    <w:multiLevelType w:val="multilevel"/>
    <w:tmpl w:val="F63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F028E"/>
    <w:multiLevelType w:val="multilevel"/>
    <w:tmpl w:val="7EC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364B1"/>
    <w:multiLevelType w:val="multilevel"/>
    <w:tmpl w:val="353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997577"/>
    <w:multiLevelType w:val="multilevel"/>
    <w:tmpl w:val="46B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0911DF"/>
    <w:multiLevelType w:val="multilevel"/>
    <w:tmpl w:val="9CA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F4F2E"/>
    <w:multiLevelType w:val="multilevel"/>
    <w:tmpl w:val="BD423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0805B94"/>
    <w:multiLevelType w:val="multilevel"/>
    <w:tmpl w:val="03B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4124D"/>
    <w:multiLevelType w:val="multilevel"/>
    <w:tmpl w:val="7556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F10C4D"/>
    <w:multiLevelType w:val="multilevel"/>
    <w:tmpl w:val="3806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F5711B"/>
    <w:multiLevelType w:val="multilevel"/>
    <w:tmpl w:val="B2783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87F241F"/>
    <w:multiLevelType w:val="multilevel"/>
    <w:tmpl w:val="C42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6E1E78"/>
    <w:multiLevelType w:val="multilevel"/>
    <w:tmpl w:val="328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C03084"/>
    <w:multiLevelType w:val="multilevel"/>
    <w:tmpl w:val="FE10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293796"/>
    <w:multiLevelType w:val="multilevel"/>
    <w:tmpl w:val="613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977051"/>
    <w:multiLevelType w:val="multilevel"/>
    <w:tmpl w:val="4140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13168A"/>
    <w:multiLevelType w:val="multilevel"/>
    <w:tmpl w:val="B562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C22216"/>
    <w:multiLevelType w:val="multilevel"/>
    <w:tmpl w:val="99B2AA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D91783"/>
    <w:multiLevelType w:val="multilevel"/>
    <w:tmpl w:val="492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545BE1"/>
    <w:multiLevelType w:val="multilevel"/>
    <w:tmpl w:val="4142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656768"/>
    <w:multiLevelType w:val="multilevel"/>
    <w:tmpl w:val="85DCF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E79303A"/>
    <w:multiLevelType w:val="multilevel"/>
    <w:tmpl w:val="CDFA6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2"/>
  </w:num>
  <w:num w:numId="3">
    <w:abstractNumId w:val="5"/>
  </w:num>
  <w:num w:numId="4">
    <w:abstractNumId w:val="1"/>
  </w:num>
  <w:num w:numId="5">
    <w:abstractNumId w:val="24"/>
  </w:num>
  <w:num w:numId="6">
    <w:abstractNumId w:val="17"/>
  </w:num>
  <w:num w:numId="7">
    <w:abstractNumId w:val="2"/>
  </w:num>
  <w:num w:numId="8">
    <w:abstractNumId w:val="30"/>
  </w:num>
  <w:num w:numId="9">
    <w:abstractNumId w:val="34"/>
  </w:num>
  <w:num w:numId="10">
    <w:abstractNumId w:val="0"/>
  </w:num>
  <w:num w:numId="11">
    <w:abstractNumId w:val="13"/>
  </w:num>
  <w:num w:numId="12">
    <w:abstractNumId w:val="18"/>
  </w:num>
  <w:num w:numId="13">
    <w:abstractNumId w:val="16"/>
  </w:num>
  <w:num w:numId="14">
    <w:abstractNumId w:val="3"/>
  </w:num>
  <w:num w:numId="15">
    <w:abstractNumId w:val="9"/>
  </w:num>
  <w:num w:numId="16">
    <w:abstractNumId w:val="26"/>
  </w:num>
  <w:num w:numId="17">
    <w:abstractNumId w:val="10"/>
  </w:num>
  <w:num w:numId="18">
    <w:abstractNumId w:val="12"/>
  </w:num>
  <w:num w:numId="19">
    <w:abstractNumId w:val="19"/>
  </w:num>
  <w:num w:numId="20">
    <w:abstractNumId w:val="23"/>
  </w:num>
  <w:num w:numId="21">
    <w:abstractNumId w:val="33"/>
  </w:num>
  <w:num w:numId="22">
    <w:abstractNumId w:val="28"/>
  </w:num>
  <w:num w:numId="23">
    <w:abstractNumId w:val="7"/>
  </w:num>
  <w:num w:numId="24">
    <w:abstractNumId w:val="8"/>
  </w:num>
  <w:num w:numId="25">
    <w:abstractNumId w:val="15"/>
  </w:num>
  <w:num w:numId="26">
    <w:abstractNumId w:val="21"/>
  </w:num>
  <w:num w:numId="27">
    <w:abstractNumId w:val="22"/>
  </w:num>
  <w:num w:numId="28">
    <w:abstractNumId w:val="27"/>
  </w:num>
  <w:num w:numId="29">
    <w:abstractNumId w:val="31"/>
  </w:num>
  <w:num w:numId="30">
    <w:abstractNumId w:val="25"/>
  </w:num>
  <w:num w:numId="31">
    <w:abstractNumId w:val="4"/>
  </w:num>
  <w:num w:numId="32">
    <w:abstractNumId w:val="11"/>
  </w:num>
  <w:num w:numId="33">
    <w:abstractNumId w:val="29"/>
  </w:num>
  <w:num w:numId="34">
    <w:abstractNumId w:val="20"/>
  </w:num>
  <w:num w:numId="35">
    <w:abstractNumId w:val="14"/>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958B5"/>
    <w:rsid w:val="00026D37"/>
    <w:rsid w:val="00040BB8"/>
    <w:rsid w:val="00063694"/>
    <w:rsid w:val="000958B5"/>
    <w:rsid w:val="000A0BD7"/>
    <w:rsid w:val="000E3917"/>
    <w:rsid w:val="00117F7C"/>
    <w:rsid w:val="00141674"/>
    <w:rsid w:val="00174D47"/>
    <w:rsid w:val="001A6800"/>
    <w:rsid w:val="001C36F6"/>
    <w:rsid w:val="002800FE"/>
    <w:rsid w:val="002A726B"/>
    <w:rsid w:val="002B1B50"/>
    <w:rsid w:val="002C2A41"/>
    <w:rsid w:val="002D26F6"/>
    <w:rsid w:val="002D70D1"/>
    <w:rsid w:val="002F7FC8"/>
    <w:rsid w:val="003007E8"/>
    <w:rsid w:val="003103C0"/>
    <w:rsid w:val="0032159A"/>
    <w:rsid w:val="00332065"/>
    <w:rsid w:val="003469D9"/>
    <w:rsid w:val="003535A9"/>
    <w:rsid w:val="003640BB"/>
    <w:rsid w:val="0036683F"/>
    <w:rsid w:val="00375C62"/>
    <w:rsid w:val="00385E78"/>
    <w:rsid w:val="00391726"/>
    <w:rsid w:val="00415DB6"/>
    <w:rsid w:val="0043416A"/>
    <w:rsid w:val="0044585D"/>
    <w:rsid w:val="00454A4F"/>
    <w:rsid w:val="00464C6F"/>
    <w:rsid w:val="00471DEA"/>
    <w:rsid w:val="00492362"/>
    <w:rsid w:val="004A5F55"/>
    <w:rsid w:val="004B0792"/>
    <w:rsid w:val="004D20A3"/>
    <w:rsid w:val="004F4CE7"/>
    <w:rsid w:val="00557C52"/>
    <w:rsid w:val="00564CDD"/>
    <w:rsid w:val="00564FC1"/>
    <w:rsid w:val="0057138A"/>
    <w:rsid w:val="005C2BC6"/>
    <w:rsid w:val="005C649E"/>
    <w:rsid w:val="005D2BE2"/>
    <w:rsid w:val="005E0E4B"/>
    <w:rsid w:val="00616FFE"/>
    <w:rsid w:val="006203F2"/>
    <w:rsid w:val="0064245C"/>
    <w:rsid w:val="00646BE6"/>
    <w:rsid w:val="006554F3"/>
    <w:rsid w:val="00655E5A"/>
    <w:rsid w:val="006713F8"/>
    <w:rsid w:val="00691D58"/>
    <w:rsid w:val="006B3D2E"/>
    <w:rsid w:val="00716C10"/>
    <w:rsid w:val="007342DD"/>
    <w:rsid w:val="00771CFC"/>
    <w:rsid w:val="007763B5"/>
    <w:rsid w:val="007A6AA0"/>
    <w:rsid w:val="00804A6B"/>
    <w:rsid w:val="00823200"/>
    <w:rsid w:val="00847F44"/>
    <w:rsid w:val="00851694"/>
    <w:rsid w:val="00853572"/>
    <w:rsid w:val="008679CB"/>
    <w:rsid w:val="0087229F"/>
    <w:rsid w:val="00896AE4"/>
    <w:rsid w:val="008C1A26"/>
    <w:rsid w:val="008C38E5"/>
    <w:rsid w:val="008E2305"/>
    <w:rsid w:val="008E733E"/>
    <w:rsid w:val="0090438F"/>
    <w:rsid w:val="00905537"/>
    <w:rsid w:val="00930DA5"/>
    <w:rsid w:val="009328E6"/>
    <w:rsid w:val="00946A36"/>
    <w:rsid w:val="009910AE"/>
    <w:rsid w:val="009D699D"/>
    <w:rsid w:val="009F4389"/>
    <w:rsid w:val="00A119F2"/>
    <w:rsid w:val="00A245A0"/>
    <w:rsid w:val="00A6202F"/>
    <w:rsid w:val="00A705A3"/>
    <w:rsid w:val="00A71F61"/>
    <w:rsid w:val="00AA4C36"/>
    <w:rsid w:val="00AA5D22"/>
    <w:rsid w:val="00AC2975"/>
    <w:rsid w:val="00AC3C7A"/>
    <w:rsid w:val="00B04915"/>
    <w:rsid w:val="00B202F9"/>
    <w:rsid w:val="00B556AC"/>
    <w:rsid w:val="00B57B9B"/>
    <w:rsid w:val="00B624EE"/>
    <w:rsid w:val="00C00216"/>
    <w:rsid w:val="00C21930"/>
    <w:rsid w:val="00C360F8"/>
    <w:rsid w:val="00C46580"/>
    <w:rsid w:val="00C57FA7"/>
    <w:rsid w:val="00C76104"/>
    <w:rsid w:val="00CB0116"/>
    <w:rsid w:val="00CC788C"/>
    <w:rsid w:val="00CD0FAE"/>
    <w:rsid w:val="00CE2F61"/>
    <w:rsid w:val="00CE4671"/>
    <w:rsid w:val="00CE73A7"/>
    <w:rsid w:val="00D05037"/>
    <w:rsid w:val="00D26F9E"/>
    <w:rsid w:val="00D429E9"/>
    <w:rsid w:val="00D460CA"/>
    <w:rsid w:val="00D5228B"/>
    <w:rsid w:val="00D74B5C"/>
    <w:rsid w:val="00D90768"/>
    <w:rsid w:val="00E345D4"/>
    <w:rsid w:val="00E4698D"/>
    <w:rsid w:val="00E676FF"/>
    <w:rsid w:val="00E73028"/>
    <w:rsid w:val="00E82C47"/>
    <w:rsid w:val="00E86334"/>
    <w:rsid w:val="00EA7DBA"/>
    <w:rsid w:val="00EC04E6"/>
    <w:rsid w:val="00EE0F76"/>
    <w:rsid w:val="00EE73FC"/>
    <w:rsid w:val="00F0768A"/>
    <w:rsid w:val="00F15BA0"/>
    <w:rsid w:val="00F51A51"/>
    <w:rsid w:val="00FC0727"/>
    <w:rsid w:val="00FE700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4B"/>
  </w:style>
  <w:style w:type="paragraph" w:styleId="Heading1">
    <w:name w:val="heading 1"/>
    <w:basedOn w:val="Normal"/>
    <w:next w:val="Normal"/>
    <w:link w:val="Heading1Char"/>
    <w:uiPriority w:val="9"/>
    <w:qFormat/>
    <w:rsid w:val="00867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02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unhideWhenUsed/>
    <w:qFormat/>
    <w:rsid w:val="00EC0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1C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4F3"/>
    <w:rPr>
      <w:color w:val="0000FF" w:themeColor="hyperlink"/>
      <w:u w:val="single"/>
    </w:rPr>
  </w:style>
  <w:style w:type="paragraph" w:customStyle="1" w:styleId="Default">
    <w:name w:val="Default"/>
    <w:rsid w:val="003103C0"/>
    <w:pPr>
      <w:autoSpaceDE w:val="0"/>
      <w:autoSpaceDN w:val="0"/>
      <w:adjustRightInd w:val="0"/>
      <w:spacing w:after="0" w:line="240" w:lineRule="auto"/>
    </w:pPr>
    <w:rPr>
      <w:rFonts w:ascii="Arial" w:hAnsi="Arial" w:cs="Arial"/>
      <w:color w:val="000000"/>
      <w:sz w:val="24"/>
      <w:szCs w:val="24"/>
      <w:lang w:bidi="mr-IN"/>
    </w:rPr>
  </w:style>
  <w:style w:type="character" w:customStyle="1" w:styleId="tagnamecolor">
    <w:name w:val="tagnamecolor"/>
    <w:basedOn w:val="DefaultParagraphFont"/>
    <w:rsid w:val="00564FC1"/>
  </w:style>
  <w:style w:type="character" w:customStyle="1" w:styleId="tagcolor">
    <w:name w:val="tagcolor"/>
    <w:basedOn w:val="DefaultParagraphFont"/>
    <w:rsid w:val="00564FC1"/>
  </w:style>
  <w:style w:type="character" w:customStyle="1" w:styleId="attributecolor">
    <w:name w:val="attributecolor"/>
    <w:basedOn w:val="DefaultParagraphFont"/>
    <w:rsid w:val="00564FC1"/>
  </w:style>
  <w:style w:type="character" w:customStyle="1" w:styleId="attributevaluecolor">
    <w:name w:val="attributevaluecolor"/>
    <w:basedOn w:val="DefaultParagraphFont"/>
    <w:rsid w:val="00564FC1"/>
  </w:style>
  <w:style w:type="paragraph" w:styleId="BalloonText">
    <w:name w:val="Balloon Text"/>
    <w:basedOn w:val="Normal"/>
    <w:link w:val="BalloonTextChar"/>
    <w:uiPriority w:val="99"/>
    <w:semiHidden/>
    <w:unhideWhenUsed/>
    <w:rsid w:val="00E73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28"/>
    <w:rPr>
      <w:rFonts w:ascii="Tahoma" w:hAnsi="Tahoma" w:cs="Tahoma"/>
      <w:sz w:val="16"/>
      <w:szCs w:val="16"/>
    </w:rPr>
  </w:style>
  <w:style w:type="character" w:customStyle="1" w:styleId="Heading2Char">
    <w:name w:val="Heading 2 Char"/>
    <w:basedOn w:val="DefaultParagraphFont"/>
    <w:link w:val="Heading2"/>
    <w:uiPriority w:val="9"/>
    <w:rsid w:val="00E73028"/>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E7302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D20A3"/>
    <w:rPr>
      <w:b/>
      <w:bCs/>
    </w:rPr>
  </w:style>
  <w:style w:type="character" w:customStyle="1" w:styleId="Heading3Char">
    <w:name w:val="Heading 3 Char"/>
    <w:basedOn w:val="DefaultParagraphFont"/>
    <w:link w:val="Heading3"/>
    <w:uiPriority w:val="9"/>
    <w:rsid w:val="00EC04E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C04E6"/>
  </w:style>
  <w:style w:type="character" w:customStyle="1" w:styleId="Heading1Char">
    <w:name w:val="Heading 1 Char"/>
    <w:basedOn w:val="DefaultParagraphFont"/>
    <w:link w:val="Heading1"/>
    <w:uiPriority w:val="9"/>
    <w:rsid w:val="008679C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16C10"/>
    <w:rPr>
      <w:i/>
      <w:iCs/>
    </w:rPr>
  </w:style>
  <w:style w:type="paragraph" w:styleId="HTMLPreformatted">
    <w:name w:val="HTML Preformatted"/>
    <w:basedOn w:val="Normal"/>
    <w:link w:val="HTMLPreformattedChar"/>
    <w:uiPriority w:val="99"/>
    <w:semiHidden/>
    <w:unhideWhenUsed/>
    <w:rsid w:val="00CE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E73A7"/>
    <w:rPr>
      <w:rFonts w:ascii="Courier New" w:eastAsia="Times New Roman" w:hAnsi="Courier New" w:cs="Courier New"/>
      <w:sz w:val="20"/>
      <w:szCs w:val="20"/>
      <w:lang w:bidi="mr-IN"/>
    </w:rPr>
  </w:style>
  <w:style w:type="character" w:customStyle="1" w:styleId="pun">
    <w:name w:val="pun"/>
    <w:basedOn w:val="DefaultParagraphFont"/>
    <w:rsid w:val="00CE73A7"/>
  </w:style>
  <w:style w:type="character" w:customStyle="1" w:styleId="pln">
    <w:name w:val="pln"/>
    <w:basedOn w:val="DefaultParagraphFont"/>
    <w:rsid w:val="00CE73A7"/>
  </w:style>
  <w:style w:type="character" w:customStyle="1" w:styleId="com">
    <w:name w:val="com"/>
    <w:basedOn w:val="DefaultParagraphFont"/>
    <w:rsid w:val="00CE73A7"/>
  </w:style>
  <w:style w:type="character" w:customStyle="1" w:styleId="typ">
    <w:name w:val="typ"/>
    <w:basedOn w:val="DefaultParagraphFont"/>
    <w:rsid w:val="00CE73A7"/>
  </w:style>
  <w:style w:type="character" w:customStyle="1" w:styleId="kwd">
    <w:name w:val="kwd"/>
    <w:basedOn w:val="DefaultParagraphFont"/>
    <w:rsid w:val="00CE73A7"/>
  </w:style>
  <w:style w:type="character" w:customStyle="1" w:styleId="str">
    <w:name w:val="str"/>
    <w:basedOn w:val="DefaultParagraphFont"/>
    <w:rsid w:val="00CE73A7"/>
  </w:style>
  <w:style w:type="character" w:customStyle="1" w:styleId="lit">
    <w:name w:val="lit"/>
    <w:basedOn w:val="DefaultParagraphFont"/>
    <w:rsid w:val="00CE73A7"/>
  </w:style>
  <w:style w:type="character" w:customStyle="1" w:styleId="tag">
    <w:name w:val="tag"/>
    <w:basedOn w:val="DefaultParagraphFont"/>
    <w:rsid w:val="00CE73A7"/>
  </w:style>
  <w:style w:type="character" w:customStyle="1" w:styleId="atn">
    <w:name w:val="atn"/>
    <w:basedOn w:val="DefaultParagraphFont"/>
    <w:rsid w:val="00CE73A7"/>
  </w:style>
  <w:style w:type="character" w:customStyle="1" w:styleId="atv">
    <w:name w:val="atv"/>
    <w:basedOn w:val="DefaultParagraphFont"/>
    <w:rsid w:val="00CE73A7"/>
  </w:style>
  <w:style w:type="paragraph" w:styleId="z-TopofForm">
    <w:name w:val="HTML Top of Form"/>
    <w:basedOn w:val="Normal"/>
    <w:next w:val="Normal"/>
    <w:link w:val="z-TopofFormChar"/>
    <w:hidden/>
    <w:uiPriority w:val="99"/>
    <w:semiHidden/>
    <w:unhideWhenUsed/>
    <w:rsid w:val="00CE73A7"/>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CE73A7"/>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CE73A7"/>
    <w:pPr>
      <w:pBdr>
        <w:top w:val="single" w:sz="6" w:space="1" w:color="auto"/>
      </w:pBdr>
      <w:spacing w:after="0" w:line="240" w:lineRule="auto"/>
      <w:jc w:val="center"/>
    </w:pPr>
    <w:rPr>
      <w:rFonts w:ascii="Arial" w:eastAsia="Times New Roman" w:hAnsi="Arial" w:cs="Arial"/>
      <w:vanish/>
      <w:sz w:val="16"/>
      <w:szCs w:val="14"/>
      <w:lang w:bidi="mr-IN"/>
    </w:rPr>
  </w:style>
  <w:style w:type="character" w:customStyle="1" w:styleId="z-BottomofFormChar">
    <w:name w:val="z-Bottom of Form Char"/>
    <w:basedOn w:val="DefaultParagraphFont"/>
    <w:link w:val="z-BottomofForm"/>
    <w:uiPriority w:val="99"/>
    <w:semiHidden/>
    <w:rsid w:val="00CE73A7"/>
    <w:rPr>
      <w:rFonts w:ascii="Arial" w:eastAsia="Times New Roman" w:hAnsi="Arial" w:cs="Arial"/>
      <w:vanish/>
      <w:sz w:val="16"/>
      <w:szCs w:val="14"/>
      <w:lang w:bidi="mr-IN"/>
    </w:rPr>
  </w:style>
  <w:style w:type="paragraph" w:customStyle="1" w:styleId="sc-77igqf-0">
    <w:name w:val="sc-77igqf-0"/>
    <w:basedOn w:val="Normal"/>
    <w:rsid w:val="002F7FC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vanchor">
    <w:name w:val="vanchor"/>
    <w:basedOn w:val="DefaultParagraphFont"/>
    <w:rsid w:val="00CB0116"/>
  </w:style>
  <w:style w:type="character" w:customStyle="1" w:styleId="vanchor-text">
    <w:name w:val="vanchor-text"/>
    <w:basedOn w:val="DefaultParagraphFont"/>
    <w:rsid w:val="00CB0116"/>
  </w:style>
  <w:style w:type="character" w:styleId="FollowedHyperlink">
    <w:name w:val="FollowedHyperlink"/>
    <w:basedOn w:val="DefaultParagraphFont"/>
    <w:uiPriority w:val="99"/>
    <w:semiHidden/>
    <w:unhideWhenUsed/>
    <w:rsid w:val="00CB0116"/>
    <w:rPr>
      <w:color w:val="800080"/>
      <w:u w:val="single"/>
    </w:rPr>
  </w:style>
  <w:style w:type="character" w:customStyle="1" w:styleId="anchor">
    <w:name w:val="anchor"/>
    <w:basedOn w:val="DefaultParagraphFont"/>
    <w:rsid w:val="00CB0116"/>
  </w:style>
  <w:style w:type="character" w:customStyle="1" w:styleId="mw-editsection">
    <w:name w:val="mw-editsection"/>
    <w:basedOn w:val="DefaultParagraphFont"/>
    <w:rsid w:val="00CB0116"/>
  </w:style>
  <w:style w:type="character" w:customStyle="1" w:styleId="mw-editsection-bracket">
    <w:name w:val="mw-editsection-bracket"/>
    <w:basedOn w:val="DefaultParagraphFont"/>
    <w:rsid w:val="00CB0116"/>
  </w:style>
  <w:style w:type="character" w:customStyle="1" w:styleId="token">
    <w:name w:val="token"/>
    <w:basedOn w:val="DefaultParagraphFont"/>
    <w:rsid w:val="00930DA5"/>
  </w:style>
  <w:style w:type="character" w:customStyle="1" w:styleId="Heading4Char">
    <w:name w:val="Heading 4 Char"/>
    <w:basedOn w:val="DefaultParagraphFont"/>
    <w:link w:val="Heading4"/>
    <w:uiPriority w:val="9"/>
    <w:semiHidden/>
    <w:rsid w:val="00771CFC"/>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3469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69D9"/>
    <w:rPr>
      <w:rFonts w:ascii="Times New Roman" w:eastAsia="Times New Roman" w:hAnsi="Times New Roman" w:cs="Times New Roman"/>
      <w:sz w:val="24"/>
      <w:szCs w:val="24"/>
    </w:rPr>
  </w:style>
  <w:style w:type="paragraph" w:styleId="ListParagraph">
    <w:name w:val="List Paragraph"/>
    <w:basedOn w:val="Normal"/>
    <w:uiPriority w:val="1"/>
    <w:qFormat/>
    <w:rsid w:val="003469D9"/>
    <w:pPr>
      <w:widowControl w:val="0"/>
      <w:autoSpaceDE w:val="0"/>
      <w:autoSpaceDN w:val="0"/>
      <w:spacing w:after="0" w:line="240" w:lineRule="auto"/>
      <w:ind w:left="1100" w:hanging="361"/>
    </w:pPr>
    <w:rPr>
      <w:rFonts w:ascii="Times New Roman" w:eastAsia="Times New Roman" w:hAnsi="Times New Roman" w:cs="Times New Roman"/>
    </w:rPr>
  </w:style>
  <w:style w:type="character" w:customStyle="1" w:styleId="branding">
    <w:name w:val="branding"/>
    <w:basedOn w:val="DefaultParagraphFont"/>
    <w:rsid w:val="00EA7DBA"/>
  </w:style>
  <w:style w:type="character" w:customStyle="1" w:styleId="video-label">
    <w:name w:val="video-label"/>
    <w:basedOn w:val="DefaultParagraphFont"/>
    <w:rsid w:val="00EA7DBA"/>
  </w:style>
  <w:style w:type="character" w:customStyle="1" w:styleId="Heading5Char">
    <w:name w:val="Heading 5 Char"/>
    <w:basedOn w:val="DefaultParagraphFont"/>
    <w:link w:val="Heading5"/>
    <w:uiPriority w:val="9"/>
    <w:semiHidden/>
    <w:rsid w:val="00C76104"/>
    <w:rPr>
      <w:rFonts w:asciiTheme="majorHAnsi" w:eastAsiaTheme="majorEastAsia" w:hAnsiTheme="majorHAnsi" w:cstheme="majorBidi"/>
      <w:color w:val="243F60" w:themeColor="accent1" w:themeShade="7F"/>
    </w:rPr>
  </w:style>
  <w:style w:type="character" w:styleId="HTMLKeyboard">
    <w:name w:val="HTML Keyboard"/>
    <w:basedOn w:val="DefaultParagraphFont"/>
    <w:uiPriority w:val="99"/>
    <w:semiHidden/>
    <w:unhideWhenUsed/>
    <w:rsid w:val="00C76104"/>
    <w:rPr>
      <w:rFonts w:ascii="Courier New" w:eastAsia="Times New Roman" w:hAnsi="Courier New" w:cs="Courier New"/>
      <w:sz w:val="20"/>
      <w:szCs w:val="20"/>
    </w:rPr>
  </w:style>
  <w:style w:type="paragraph" w:customStyle="1" w:styleId="ca-blog-subheading">
    <w:name w:val="ca-blog-subheading"/>
    <w:basedOn w:val="Normal"/>
    <w:rsid w:val="00C76104"/>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ca-blog-link">
    <w:name w:val="ca-blog-link"/>
    <w:basedOn w:val="Normal"/>
    <w:rsid w:val="00C76104"/>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tagline">
    <w:name w:val="tagline"/>
    <w:basedOn w:val="Normal"/>
    <w:rsid w:val="00A6202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current">
    <w:name w:val="current"/>
    <w:basedOn w:val="DefaultParagraphFont"/>
    <w:rsid w:val="00A6202F"/>
  </w:style>
  <w:style w:type="character" w:customStyle="1" w:styleId="post-comment">
    <w:name w:val="post-comment"/>
    <w:basedOn w:val="DefaultParagraphFont"/>
    <w:rsid w:val="00A6202F"/>
  </w:style>
  <w:style w:type="character" w:customStyle="1" w:styleId="post-category">
    <w:name w:val="post-category"/>
    <w:basedOn w:val="DefaultParagraphFont"/>
    <w:rsid w:val="00A6202F"/>
  </w:style>
  <w:style w:type="character" w:customStyle="1" w:styleId="post-time">
    <w:name w:val="post-time"/>
    <w:basedOn w:val="DefaultParagraphFont"/>
    <w:rsid w:val="00A6202F"/>
  </w:style>
  <w:style w:type="character" w:customStyle="1" w:styleId="ssba-share-text">
    <w:name w:val="ssba-share-text"/>
    <w:basedOn w:val="DefaultParagraphFont"/>
    <w:rsid w:val="00A6202F"/>
  </w:style>
</w:styles>
</file>

<file path=word/webSettings.xml><?xml version="1.0" encoding="utf-8"?>
<w:webSettings xmlns:r="http://schemas.openxmlformats.org/officeDocument/2006/relationships" xmlns:w="http://schemas.openxmlformats.org/wordprocessingml/2006/main">
  <w:divs>
    <w:div w:id="69890354">
      <w:bodyDiv w:val="1"/>
      <w:marLeft w:val="0"/>
      <w:marRight w:val="0"/>
      <w:marTop w:val="0"/>
      <w:marBottom w:val="0"/>
      <w:divBdr>
        <w:top w:val="none" w:sz="0" w:space="0" w:color="auto"/>
        <w:left w:val="none" w:sz="0" w:space="0" w:color="auto"/>
        <w:bottom w:val="none" w:sz="0" w:space="0" w:color="auto"/>
        <w:right w:val="none" w:sz="0" w:space="0" w:color="auto"/>
      </w:divBdr>
      <w:divsChild>
        <w:div w:id="1196383513">
          <w:marLeft w:val="0"/>
          <w:marRight w:val="0"/>
          <w:marTop w:val="109"/>
          <w:marBottom w:val="109"/>
          <w:divBdr>
            <w:top w:val="none" w:sz="0" w:space="0" w:color="auto"/>
            <w:left w:val="none" w:sz="0" w:space="0" w:color="auto"/>
            <w:bottom w:val="none" w:sz="0" w:space="0" w:color="auto"/>
            <w:right w:val="none" w:sz="0" w:space="0" w:color="auto"/>
          </w:divBdr>
          <w:divsChild>
            <w:div w:id="1450859962">
              <w:marLeft w:val="0"/>
              <w:marRight w:val="0"/>
              <w:marTop w:val="0"/>
              <w:marBottom w:val="0"/>
              <w:divBdr>
                <w:top w:val="none" w:sz="0" w:space="0" w:color="auto"/>
                <w:left w:val="none" w:sz="0" w:space="0" w:color="auto"/>
                <w:bottom w:val="none" w:sz="0" w:space="0" w:color="auto"/>
                <w:right w:val="none" w:sz="0" w:space="0" w:color="auto"/>
              </w:divBdr>
              <w:divsChild>
                <w:div w:id="1565486303">
                  <w:marLeft w:val="0"/>
                  <w:marRight w:val="0"/>
                  <w:marTop w:val="0"/>
                  <w:marBottom w:val="0"/>
                  <w:divBdr>
                    <w:top w:val="none" w:sz="0" w:space="0" w:color="auto"/>
                    <w:left w:val="none" w:sz="0" w:space="0" w:color="auto"/>
                    <w:bottom w:val="none" w:sz="0" w:space="0" w:color="auto"/>
                    <w:right w:val="none" w:sz="0" w:space="0" w:color="auto"/>
                  </w:divBdr>
                  <w:divsChild>
                    <w:div w:id="2032796568">
                      <w:marLeft w:val="0"/>
                      <w:marRight w:val="0"/>
                      <w:marTop w:val="0"/>
                      <w:marBottom w:val="0"/>
                      <w:divBdr>
                        <w:top w:val="none" w:sz="0" w:space="0" w:color="auto"/>
                        <w:left w:val="none" w:sz="0" w:space="0" w:color="auto"/>
                        <w:bottom w:val="none" w:sz="0" w:space="0" w:color="auto"/>
                        <w:right w:val="none" w:sz="0" w:space="0" w:color="auto"/>
                      </w:divBdr>
                      <w:divsChild>
                        <w:div w:id="1964534144">
                          <w:marLeft w:val="0"/>
                          <w:marRight w:val="0"/>
                          <w:marTop w:val="0"/>
                          <w:marBottom w:val="0"/>
                          <w:divBdr>
                            <w:top w:val="none" w:sz="0" w:space="0" w:color="auto"/>
                            <w:left w:val="none" w:sz="0" w:space="0" w:color="auto"/>
                            <w:bottom w:val="none" w:sz="0" w:space="0" w:color="auto"/>
                            <w:right w:val="none" w:sz="0" w:space="0" w:color="auto"/>
                          </w:divBdr>
                          <w:divsChild>
                            <w:div w:id="2100440647">
                              <w:marLeft w:val="0"/>
                              <w:marRight w:val="0"/>
                              <w:marTop w:val="0"/>
                              <w:marBottom w:val="0"/>
                              <w:divBdr>
                                <w:top w:val="none" w:sz="0" w:space="0" w:color="auto"/>
                                <w:left w:val="none" w:sz="0" w:space="0" w:color="auto"/>
                                <w:bottom w:val="none" w:sz="0" w:space="0" w:color="auto"/>
                                <w:right w:val="none" w:sz="0" w:space="0" w:color="auto"/>
                              </w:divBdr>
                              <w:divsChild>
                                <w:div w:id="19821606">
                                  <w:marLeft w:val="0"/>
                                  <w:marRight w:val="0"/>
                                  <w:marTop w:val="0"/>
                                  <w:marBottom w:val="0"/>
                                  <w:divBdr>
                                    <w:top w:val="none" w:sz="0" w:space="0" w:color="auto"/>
                                    <w:left w:val="none" w:sz="0" w:space="0" w:color="auto"/>
                                    <w:bottom w:val="none" w:sz="0" w:space="0" w:color="auto"/>
                                    <w:right w:val="none" w:sz="0" w:space="0" w:color="auto"/>
                                  </w:divBdr>
                                  <w:divsChild>
                                    <w:div w:id="2039045260">
                                      <w:marLeft w:val="0"/>
                                      <w:marRight w:val="0"/>
                                      <w:marTop w:val="0"/>
                                      <w:marBottom w:val="0"/>
                                      <w:divBdr>
                                        <w:top w:val="none" w:sz="0" w:space="0" w:color="auto"/>
                                        <w:left w:val="none" w:sz="0" w:space="0" w:color="auto"/>
                                        <w:bottom w:val="none" w:sz="0" w:space="0" w:color="auto"/>
                                        <w:right w:val="none" w:sz="0" w:space="0" w:color="auto"/>
                                      </w:divBdr>
                                      <w:divsChild>
                                        <w:div w:id="16536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28670">
      <w:bodyDiv w:val="1"/>
      <w:marLeft w:val="0"/>
      <w:marRight w:val="0"/>
      <w:marTop w:val="0"/>
      <w:marBottom w:val="0"/>
      <w:divBdr>
        <w:top w:val="none" w:sz="0" w:space="0" w:color="auto"/>
        <w:left w:val="none" w:sz="0" w:space="0" w:color="auto"/>
        <w:bottom w:val="none" w:sz="0" w:space="0" w:color="auto"/>
        <w:right w:val="none" w:sz="0" w:space="0" w:color="auto"/>
      </w:divBdr>
      <w:divsChild>
        <w:div w:id="134953968">
          <w:marLeft w:val="0"/>
          <w:marRight w:val="0"/>
          <w:marTop w:val="109"/>
          <w:marBottom w:val="109"/>
          <w:divBdr>
            <w:top w:val="none" w:sz="0" w:space="0" w:color="auto"/>
            <w:left w:val="none" w:sz="0" w:space="0" w:color="auto"/>
            <w:bottom w:val="none" w:sz="0" w:space="0" w:color="auto"/>
            <w:right w:val="none" w:sz="0" w:space="0" w:color="auto"/>
          </w:divBdr>
          <w:divsChild>
            <w:div w:id="567884794">
              <w:marLeft w:val="0"/>
              <w:marRight w:val="0"/>
              <w:marTop w:val="0"/>
              <w:marBottom w:val="0"/>
              <w:divBdr>
                <w:top w:val="none" w:sz="0" w:space="0" w:color="auto"/>
                <w:left w:val="none" w:sz="0" w:space="0" w:color="auto"/>
                <w:bottom w:val="none" w:sz="0" w:space="0" w:color="auto"/>
                <w:right w:val="none" w:sz="0" w:space="0" w:color="auto"/>
              </w:divBdr>
              <w:divsChild>
                <w:div w:id="2042895246">
                  <w:marLeft w:val="0"/>
                  <w:marRight w:val="0"/>
                  <w:marTop w:val="0"/>
                  <w:marBottom w:val="0"/>
                  <w:divBdr>
                    <w:top w:val="none" w:sz="0" w:space="0" w:color="auto"/>
                    <w:left w:val="none" w:sz="0" w:space="0" w:color="auto"/>
                    <w:bottom w:val="none" w:sz="0" w:space="0" w:color="auto"/>
                    <w:right w:val="none" w:sz="0" w:space="0" w:color="auto"/>
                  </w:divBdr>
                  <w:divsChild>
                    <w:div w:id="1775636224">
                      <w:marLeft w:val="0"/>
                      <w:marRight w:val="0"/>
                      <w:marTop w:val="0"/>
                      <w:marBottom w:val="0"/>
                      <w:divBdr>
                        <w:top w:val="none" w:sz="0" w:space="0" w:color="auto"/>
                        <w:left w:val="none" w:sz="0" w:space="0" w:color="auto"/>
                        <w:bottom w:val="none" w:sz="0" w:space="0" w:color="auto"/>
                        <w:right w:val="none" w:sz="0" w:space="0" w:color="auto"/>
                      </w:divBdr>
                      <w:divsChild>
                        <w:div w:id="2106687429">
                          <w:marLeft w:val="0"/>
                          <w:marRight w:val="0"/>
                          <w:marTop w:val="0"/>
                          <w:marBottom w:val="0"/>
                          <w:divBdr>
                            <w:top w:val="none" w:sz="0" w:space="0" w:color="auto"/>
                            <w:left w:val="none" w:sz="0" w:space="0" w:color="auto"/>
                            <w:bottom w:val="none" w:sz="0" w:space="0" w:color="auto"/>
                            <w:right w:val="none" w:sz="0" w:space="0" w:color="auto"/>
                          </w:divBdr>
                          <w:divsChild>
                            <w:div w:id="27489622">
                              <w:marLeft w:val="0"/>
                              <w:marRight w:val="0"/>
                              <w:marTop w:val="0"/>
                              <w:marBottom w:val="0"/>
                              <w:divBdr>
                                <w:top w:val="none" w:sz="0" w:space="0" w:color="auto"/>
                                <w:left w:val="none" w:sz="0" w:space="0" w:color="auto"/>
                                <w:bottom w:val="none" w:sz="0" w:space="0" w:color="auto"/>
                                <w:right w:val="none" w:sz="0" w:space="0" w:color="auto"/>
                              </w:divBdr>
                              <w:divsChild>
                                <w:div w:id="1614052711">
                                  <w:marLeft w:val="0"/>
                                  <w:marRight w:val="0"/>
                                  <w:marTop w:val="0"/>
                                  <w:marBottom w:val="0"/>
                                  <w:divBdr>
                                    <w:top w:val="none" w:sz="0" w:space="0" w:color="auto"/>
                                    <w:left w:val="none" w:sz="0" w:space="0" w:color="auto"/>
                                    <w:bottom w:val="none" w:sz="0" w:space="0" w:color="auto"/>
                                    <w:right w:val="none" w:sz="0" w:space="0" w:color="auto"/>
                                  </w:divBdr>
                                  <w:divsChild>
                                    <w:div w:id="432433542">
                                      <w:marLeft w:val="0"/>
                                      <w:marRight w:val="0"/>
                                      <w:marTop w:val="0"/>
                                      <w:marBottom w:val="0"/>
                                      <w:divBdr>
                                        <w:top w:val="none" w:sz="0" w:space="0" w:color="auto"/>
                                        <w:left w:val="none" w:sz="0" w:space="0" w:color="auto"/>
                                        <w:bottom w:val="none" w:sz="0" w:space="0" w:color="auto"/>
                                        <w:right w:val="none" w:sz="0" w:space="0" w:color="auto"/>
                                      </w:divBdr>
                                      <w:divsChild>
                                        <w:div w:id="155608075">
                                          <w:marLeft w:val="0"/>
                                          <w:marRight w:val="0"/>
                                          <w:marTop w:val="0"/>
                                          <w:marBottom w:val="0"/>
                                          <w:divBdr>
                                            <w:top w:val="none" w:sz="0" w:space="0" w:color="auto"/>
                                            <w:left w:val="none" w:sz="0" w:space="0" w:color="auto"/>
                                            <w:bottom w:val="none" w:sz="0" w:space="0" w:color="auto"/>
                                            <w:right w:val="none" w:sz="0" w:space="0" w:color="auto"/>
                                          </w:divBdr>
                                          <w:divsChild>
                                            <w:div w:id="2067410650">
                                              <w:marLeft w:val="0"/>
                                              <w:marRight w:val="0"/>
                                              <w:marTop w:val="0"/>
                                              <w:marBottom w:val="0"/>
                                              <w:divBdr>
                                                <w:top w:val="none" w:sz="0" w:space="0" w:color="auto"/>
                                                <w:left w:val="none" w:sz="0" w:space="0" w:color="auto"/>
                                                <w:bottom w:val="none" w:sz="0" w:space="0" w:color="auto"/>
                                                <w:right w:val="none" w:sz="0" w:space="0" w:color="auto"/>
                                              </w:divBdr>
                                              <w:divsChild>
                                                <w:div w:id="1183129819">
                                                  <w:marLeft w:val="0"/>
                                                  <w:marRight w:val="0"/>
                                                  <w:marTop w:val="0"/>
                                                  <w:marBottom w:val="0"/>
                                                  <w:divBdr>
                                                    <w:top w:val="none" w:sz="0" w:space="0" w:color="auto"/>
                                                    <w:left w:val="none" w:sz="0" w:space="0" w:color="auto"/>
                                                    <w:bottom w:val="none" w:sz="0" w:space="0" w:color="auto"/>
                                                    <w:right w:val="none" w:sz="0" w:space="0" w:color="auto"/>
                                                  </w:divBdr>
                                                  <w:divsChild>
                                                    <w:div w:id="1247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588584">
      <w:bodyDiv w:val="1"/>
      <w:marLeft w:val="0"/>
      <w:marRight w:val="0"/>
      <w:marTop w:val="0"/>
      <w:marBottom w:val="0"/>
      <w:divBdr>
        <w:top w:val="none" w:sz="0" w:space="0" w:color="auto"/>
        <w:left w:val="none" w:sz="0" w:space="0" w:color="auto"/>
        <w:bottom w:val="none" w:sz="0" w:space="0" w:color="auto"/>
        <w:right w:val="none" w:sz="0" w:space="0" w:color="auto"/>
      </w:divBdr>
      <w:divsChild>
        <w:div w:id="252321293">
          <w:marLeft w:val="0"/>
          <w:marRight w:val="0"/>
          <w:marTop w:val="0"/>
          <w:marBottom w:val="120"/>
          <w:divBdr>
            <w:top w:val="none" w:sz="0" w:space="0" w:color="auto"/>
            <w:left w:val="none" w:sz="0" w:space="0" w:color="auto"/>
            <w:bottom w:val="none" w:sz="0" w:space="0" w:color="auto"/>
            <w:right w:val="none" w:sz="0" w:space="0" w:color="auto"/>
          </w:divBdr>
        </w:div>
        <w:div w:id="473644590">
          <w:marLeft w:val="0"/>
          <w:marRight w:val="0"/>
          <w:marTop w:val="0"/>
          <w:marBottom w:val="120"/>
          <w:divBdr>
            <w:top w:val="none" w:sz="0" w:space="0" w:color="auto"/>
            <w:left w:val="none" w:sz="0" w:space="0" w:color="auto"/>
            <w:bottom w:val="none" w:sz="0" w:space="0" w:color="auto"/>
            <w:right w:val="none" w:sz="0" w:space="0" w:color="auto"/>
          </w:divBdr>
        </w:div>
      </w:divsChild>
    </w:div>
    <w:div w:id="313801834">
      <w:bodyDiv w:val="1"/>
      <w:marLeft w:val="0"/>
      <w:marRight w:val="0"/>
      <w:marTop w:val="0"/>
      <w:marBottom w:val="0"/>
      <w:divBdr>
        <w:top w:val="none" w:sz="0" w:space="0" w:color="auto"/>
        <w:left w:val="none" w:sz="0" w:space="0" w:color="auto"/>
        <w:bottom w:val="none" w:sz="0" w:space="0" w:color="auto"/>
        <w:right w:val="none" w:sz="0" w:space="0" w:color="auto"/>
      </w:divBdr>
    </w:div>
    <w:div w:id="333147869">
      <w:bodyDiv w:val="1"/>
      <w:marLeft w:val="0"/>
      <w:marRight w:val="0"/>
      <w:marTop w:val="0"/>
      <w:marBottom w:val="0"/>
      <w:divBdr>
        <w:top w:val="none" w:sz="0" w:space="0" w:color="auto"/>
        <w:left w:val="none" w:sz="0" w:space="0" w:color="auto"/>
        <w:bottom w:val="none" w:sz="0" w:space="0" w:color="auto"/>
        <w:right w:val="none" w:sz="0" w:space="0" w:color="auto"/>
      </w:divBdr>
    </w:div>
    <w:div w:id="390740011">
      <w:bodyDiv w:val="1"/>
      <w:marLeft w:val="0"/>
      <w:marRight w:val="0"/>
      <w:marTop w:val="0"/>
      <w:marBottom w:val="0"/>
      <w:divBdr>
        <w:top w:val="none" w:sz="0" w:space="0" w:color="auto"/>
        <w:left w:val="none" w:sz="0" w:space="0" w:color="auto"/>
        <w:bottom w:val="none" w:sz="0" w:space="0" w:color="auto"/>
        <w:right w:val="none" w:sz="0" w:space="0" w:color="auto"/>
      </w:divBdr>
    </w:div>
    <w:div w:id="478158619">
      <w:bodyDiv w:val="1"/>
      <w:marLeft w:val="0"/>
      <w:marRight w:val="0"/>
      <w:marTop w:val="0"/>
      <w:marBottom w:val="0"/>
      <w:divBdr>
        <w:top w:val="none" w:sz="0" w:space="0" w:color="auto"/>
        <w:left w:val="none" w:sz="0" w:space="0" w:color="auto"/>
        <w:bottom w:val="none" w:sz="0" w:space="0" w:color="auto"/>
        <w:right w:val="none" w:sz="0" w:space="0" w:color="auto"/>
      </w:divBdr>
    </w:div>
    <w:div w:id="502282410">
      <w:bodyDiv w:val="1"/>
      <w:marLeft w:val="0"/>
      <w:marRight w:val="0"/>
      <w:marTop w:val="0"/>
      <w:marBottom w:val="0"/>
      <w:divBdr>
        <w:top w:val="none" w:sz="0" w:space="0" w:color="auto"/>
        <w:left w:val="none" w:sz="0" w:space="0" w:color="auto"/>
        <w:bottom w:val="none" w:sz="0" w:space="0" w:color="auto"/>
        <w:right w:val="none" w:sz="0" w:space="0" w:color="auto"/>
      </w:divBdr>
    </w:div>
    <w:div w:id="523597802">
      <w:bodyDiv w:val="1"/>
      <w:marLeft w:val="0"/>
      <w:marRight w:val="0"/>
      <w:marTop w:val="0"/>
      <w:marBottom w:val="0"/>
      <w:divBdr>
        <w:top w:val="none" w:sz="0" w:space="0" w:color="auto"/>
        <w:left w:val="none" w:sz="0" w:space="0" w:color="auto"/>
        <w:bottom w:val="none" w:sz="0" w:space="0" w:color="auto"/>
        <w:right w:val="none" w:sz="0" w:space="0" w:color="auto"/>
      </w:divBdr>
    </w:div>
    <w:div w:id="526529950">
      <w:bodyDiv w:val="1"/>
      <w:marLeft w:val="0"/>
      <w:marRight w:val="0"/>
      <w:marTop w:val="0"/>
      <w:marBottom w:val="0"/>
      <w:divBdr>
        <w:top w:val="none" w:sz="0" w:space="0" w:color="auto"/>
        <w:left w:val="none" w:sz="0" w:space="0" w:color="auto"/>
        <w:bottom w:val="none" w:sz="0" w:space="0" w:color="auto"/>
        <w:right w:val="none" w:sz="0" w:space="0" w:color="auto"/>
      </w:divBdr>
    </w:div>
    <w:div w:id="527256340">
      <w:bodyDiv w:val="1"/>
      <w:marLeft w:val="0"/>
      <w:marRight w:val="0"/>
      <w:marTop w:val="0"/>
      <w:marBottom w:val="0"/>
      <w:divBdr>
        <w:top w:val="none" w:sz="0" w:space="0" w:color="auto"/>
        <w:left w:val="none" w:sz="0" w:space="0" w:color="auto"/>
        <w:bottom w:val="none" w:sz="0" w:space="0" w:color="auto"/>
        <w:right w:val="none" w:sz="0" w:space="0" w:color="auto"/>
      </w:divBdr>
      <w:divsChild>
        <w:div w:id="2087990930">
          <w:marLeft w:val="0"/>
          <w:marRight w:val="0"/>
          <w:marTop w:val="0"/>
          <w:marBottom w:val="0"/>
          <w:divBdr>
            <w:top w:val="none" w:sz="0" w:space="0" w:color="auto"/>
            <w:left w:val="none" w:sz="0" w:space="0" w:color="auto"/>
            <w:bottom w:val="none" w:sz="0" w:space="0" w:color="auto"/>
            <w:right w:val="none" w:sz="0" w:space="0" w:color="auto"/>
          </w:divBdr>
          <w:divsChild>
            <w:div w:id="2141142477">
              <w:marLeft w:val="0"/>
              <w:marRight w:val="0"/>
              <w:marTop w:val="0"/>
              <w:marBottom w:val="0"/>
              <w:divBdr>
                <w:top w:val="none" w:sz="0" w:space="0" w:color="auto"/>
                <w:left w:val="none" w:sz="0" w:space="0" w:color="auto"/>
                <w:bottom w:val="none" w:sz="0" w:space="0" w:color="auto"/>
                <w:right w:val="none" w:sz="0" w:space="0" w:color="auto"/>
              </w:divBdr>
              <w:divsChild>
                <w:div w:id="10691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587">
      <w:bodyDiv w:val="1"/>
      <w:marLeft w:val="0"/>
      <w:marRight w:val="0"/>
      <w:marTop w:val="0"/>
      <w:marBottom w:val="0"/>
      <w:divBdr>
        <w:top w:val="none" w:sz="0" w:space="0" w:color="auto"/>
        <w:left w:val="none" w:sz="0" w:space="0" w:color="auto"/>
        <w:bottom w:val="none" w:sz="0" w:space="0" w:color="auto"/>
        <w:right w:val="none" w:sz="0" w:space="0" w:color="auto"/>
      </w:divBdr>
    </w:div>
    <w:div w:id="577401976">
      <w:bodyDiv w:val="1"/>
      <w:marLeft w:val="0"/>
      <w:marRight w:val="0"/>
      <w:marTop w:val="0"/>
      <w:marBottom w:val="0"/>
      <w:divBdr>
        <w:top w:val="none" w:sz="0" w:space="0" w:color="auto"/>
        <w:left w:val="none" w:sz="0" w:space="0" w:color="auto"/>
        <w:bottom w:val="none" w:sz="0" w:space="0" w:color="auto"/>
        <w:right w:val="none" w:sz="0" w:space="0" w:color="auto"/>
      </w:divBdr>
    </w:div>
    <w:div w:id="633756603">
      <w:bodyDiv w:val="1"/>
      <w:marLeft w:val="0"/>
      <w:marRight w:val="0"/>
      <w:marTop w:val="0"/>
      <w:marBottom w:val="0"/>
      <w:divBdr>
        <w:top w:val="none" w:sz="0" w:space="0" w:color="auto"/>
        <w:left w:val="none" w:sz="0" w:space="0" w:color="auto"/>
        <w:bottom w:val="none" w:sz="0" w:space="0" w:color="auto"/>
        <w:right w:val="none" w:sz="0" w:space="0" w:color="auto"/>
      </w:divBdr>
      <w:divsChild>
        <w:div w:id="894051944">
          <w:marLeft w:val="0"/>
          <w:marRight w:val="0"/>
          <w:marTop w:val="0"/>
          <w:marBottom w:val="0"/>
          <w:divBdr>
            <w:top w:val="none" w:sz="0" w:space="0" w:color="auto"/>
            <w:left w:val="none" w:sz="0" w:space="0" w:color="auto"/>
            <w:bottom w:val="none" w:sz="0" w:space="0" w:color="auto"/>
            <w:right w:val="none" w:sz="0" w:space="0" w:color="auto"/>
          </w:divBdr>
        </w:div>
        <w:div w:id="118031188">
          <w:marLeft w:val="0"/>
          <w:marRight w:val="0"/>
          <w:marTop w:val="0"/>
          <w:marBottom w:val="0"/>
          <w:divBdr>
            <w:top w:val="none" w:sz="0" w:space="0" w:color="auto"/>
            <w:left w:val="none" w:sz="0" w:space="0" w:color="auto"/>
            <w:bottom w:val="none" w:sz="0" w:space="0" w:color="auto"/>
            <w:right w:val="none" w:sz="0" w:space="0" w:color="auto"/>
          </w:divBdr>
          <w:divsChild>
            <w:div w:id="1743135287">
              <w:marLeft w:val="0"/>
              <w:marRight w:val="0"/>
              <w:marTop w:val="0"/>
              <w:marBottom w:val="0"/>
              <w:divBdr>
                <w:top w:val="none" w:sz="0" w:space="0" w:color="auto"/>
                <w:left w:val="none" w:sz="0" w:space="0" w:color="auto"/>
                <w:bottom w:val="none" w:sz="0" w:space="0" w:color="auto"/>
                <w:right w:val="none" w:sz="0" w:space="0" w:color="auto"/>
              </w:divBdr>
            </w:div>
            <w:div w:id="1424373640">
              <w:marLeft w:val="0"/>
              <w:marRight w:val="0"/>
              <w:marTop w:val="0"/>
              <w:marBottom w:val="0"/>
              <w:divBdr>
                <w:top w:val="none" w:sz="0" w:space="0" w:color="auto"/>
                <w:left w:val="none" w:sz="0" w:space="0" w:color="auto"/>
                <w:bottom w:val="none" w:sz="0" w:space="0" w:color="auto"/>
                <w:right w:val="none" w:sz="0" w:space="0" w:color="auto"/>
              </w:divBdr>
              <w:divsChild>
                <w:div w:id="1940486985">
                  <w:marLeft w:val="0"/>
                  <w:marRight w:val="0"/>
                  <w:marTop w:val="0"/>
                  <w:marBottom w:val="0"/>
                  <w:divBdr>
                    <w:top w:val="none" w:sz="0" w:space="0" w:color="auto"/>
                    <w:left w:val="none" w:sz="0" w:space="0" w:color="auto"/>
                    <w:bottom w:val="none" w:sz="0" w:space="0" w:color="auto"/>
                    <w:right w:val="none" w:sz="0" w:space="0" w:color="auto"/>
                  </w:divBdr>
                  <w:divsChild>
                    <w:div w:id="2028366150">
                      <w:marLeft w:val="0"/>
                      <w:marRight w:val="0"/>
                      <w:marTop w:val="0"/>
                      <w:marBottom w:val="0"/>
                      <w:divBdr>
                        <w:top w:val="single" w:sz="4" w:space="0" w:color="9BC2E0"/>
                        <w:left w:val="single" w:sz="4" w:space="0" w:color="9BC2E0"/>
                        <w:bottom w:val="single" w:sz="4" w:space="0" w:color="9BC2E0"/>
                        <w:right w:val="single" w:sz="4" w:space="0" w:color="9BC2E0"/>
                      </w:divBdr>
                    </w:div>
                    <w:div w:id="1353191665">
                      <w:marLeft w:val="0"/>
                      <w:marRight w:val="0"/>
                      <w:marTop w:val="0"/>
                      <w:marBottom w:val="0"/>
                      <w:divBdr>
                        <w:top w:val="single" w:sz="4" w:space="0" w:color="9BC2E0"/>
                        <w:left w:val="single" w:sz="4" w:space="0" w:color="9BC2E0"/>
                        <w:bottom w:val="single" w:sz="4" w:space="0" w:color="9BC2E0"/>
                        <w:right w:val="single" w:sz="4" w:space="0" w:color="9BC2E0"/>
                      </w:divBdr>
                    </w:div>
                    <w:div w:id="1740709230">
                      <w:marLeft w:val="0"/>
                      <w:marRight w:val="0"/>
                      <w:marTop w:val="0"/>
                      <w:marBottom w:val="0"/>
                      <w:divBdr>
                        <w:top w:val="none" w:sz="0" w:space="0" w:color="auto"/>
                        <w:left w:val="none" w:sz="0" w:space="0" w:color="auto"/>
                        <w:bottom w:val="none" w:sz="0" w:space="0" w:color="auto"/>
                        <w:right w:val="none" w:sz="0" w:space="0" w:color="auto"/>
                      </w:divBdr>
                    </w:div>
                    <w:div w:id="93667893">
                      <w:marLeft w:val="0"/>
                      <w:marRight w:val="0"/>
                      <w:marTop w:val="0"/>
                      <w:marBottom w:val="0"/>
                      <w:divBdr>
                        <w:top w:val="single" w:sz="4" w:space="0" w:color="9BC2E0"/>
                        <w:left w:val="single" w:sz="4" w:space="0" w:color="9BC2E0"/>
                        <w:bottom w:val="single" w:sz="4" w:space="0" w:color="9BC2E0"/>
                        <w:right w:val="single" w:sz="4" w:space="0" w:color="9BC2E0"/>
                      </w:divBdr>
                    </w:div>
                    <w:div w:id="1739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2222">
              <w:marLeft w:val="0"/>
              <w:marRight w:val="0"/>
              <w:marTop w:val="0"/>
              <w:marBottom w:val="0"/>
              <w:divBdr>
                <w:top w:val="none" w:sz="0" w:space="0" w:color="auto"/>
                <w:left w:val="none" w:sz="0" w:space="0" w:color="auto"/>
                <w:bottom w:val="none" w:sz="0" w:space="0" w:color="auto"/>
                <w:right w:val="none" w:sz="0" w:space="0" w:color="auto"/>
              </w:divBdr>
            </w:div>
            <w:div w:id="1607350599">
              <w:marLeft w:val="0"/>
              <w:marRight w:val="0"/>
              <w:marTop w:val="0"/>
              <w:marBottom w:val="0"/>
              <w:divBdr>
                <w:top w:val="none" w:sz="0" w:space="0" w:color="auto"/>
                <w:left w:val="none" w:sz="0" w:space="0" w:color="auto"/>
                <w:bottom w:val="none" w:sz="0" w:space="0" w:color="auto"/>
                <w:right w:val="none" w:sz="0" w:space="0" w:color="auto"/>
              </w:divBdr>
              <w:divsChild>
                <w:div w:id="753015252">
                  <w:marLeft w:val="0"/>
                  <w:marRight w:val="0"/>
                  <w:marTop w:val="0"/>
                  <w:marBottom w:val="0"/>
                  <w:divBdr>
                    <w:top w:val="none" w:sz="0" w:space="0" w:color="auto"/>
                    <w:left w:val="none" w:sz="0" w:space="0" w:color="auto"/>
                    <w:bottom w:val="none" w:sz="0" w:space="0" w:color="auto"/>
                    <w:right w:val="none" w:sz="0" w:space="0" w:color="auto"/>
                  </w:divBdr>
                </w:div>
              </w:divsChild>
            </w:div>
            <w:div w:id="1935943202">
              <w:marLeft w:val="0"/>
              <w:marRight w:val="0"/>
              <w:marTop w:val="0"/>
              <w:marBottom w:val="0"/>
              <w:divBdr>
                <w:top w:val="none" w:sz="0" w:space="0" w:color="auto"/>
                <w:left w:val="none" w:sz="0" w:space="0" w:color="auto"/>
                <w:bottom w:val="none" w:sz="0" w:space="0" w:color="auto"/>
                <w:right w:val="none" w:sz="0" w:space="0" w:color="auto"/>
              </w:divBdr>
            </w:div>
            <w:div w:id="1871646677">
              <w:marLeft w:val="0"/>
              <w:marRight w:val="0"/>
              <w:marTop w:val="0"/>
              <w:marBottom w:val="0"/>
              <w:divBdr>
                <w:top w:val="none" w:sz="0" w:space="0" w:color="auto"/>
                <w:left w:val="none" w:sz="0" w:space="0" w:color="auto"/>
                <w:bottom w:val="none" w:sz="0" w:space="0" w:color="auto"/>
                <w:right w:val="none" w:sz="0" w:space="0" w:color="auto"/>
              </w:divBdr>
              <w:divsChild>
                <w:div w:id="2074431069">
                  <w:marLeft w:val="0"/>
                  <w:marRight w:val="0"/>
                  <w:marTop w:val="0"/>
                  <w:marBottom w:val="0"/>
                  <w:divBdr>
                    <w:top w:val="none" w:sz="0" w:space="0" w:color="auto"/>
                    <w:left w:val="none" w:sz="0" w:space="0" w:color="auto"/>
                    <w:bottom w:val="none" w:sz="0" w:space="0" w:color="auto"/>
                    <w:right w:val="none" w:sz="0" w:space="0" w:color="auto"/>
                  </w:divBdr>
                </w:div>
              </w:divsChild>
            </w:div>
            <w:div w:id="1718357125">
              <w:marLeft w:val="0"/>
              <w:marRight w:val="0"/>
              <w:marTop w:val="0"/>
              <w:marBottom w:val="0"/>
              <w:divBdr>
                <w:top w:val="none" w:sz="0" w:space="0" w:color="auto"/>
                <w:left w:val="none" w:sz="0" w:space="0" w:color="auto"/>
                <w:bottom w:val="none" w:sz="0" w:space="0" w:color="auto"/>
                <w:right w:val="none" w:sz="0" w:space="0" w:color="auto"/>
              </w:divBdr>
            </w:div>
            <w:div w:id="1231498577">
              <w:marLeft w:val="0"/>
              <w:marRight w:val="0"/>
              <w:marTop w:val="0"/>
              <w:marBottom w:val="0"/>
              <w:divBdr>
                <w:top w:val="none" w:sz="0" w:space="0" w:color="auto"/>
                <w:left w:val="none" w:sz="0" w:space="0" w:color="auto"/>
                <w:bottom w:val="none" w:sz="0" w:space="0" w:color="auto"/>
                <w:right w:val="none" w:sz="0" w:space="0" w:color="auto"/>
              </w:divBdr>
              <w:divsChild>
                <w:div w:id="400518677">
                  <w:marLeft w:val="0"/>
                  <w:marRight w:val="0"/>
                  <w:marTop w:val="0"/>
                  <w:marBottom w:val="0"/>
                  <w:divBdr>
                    <w:top w:val="none" w:sz="0" w:space="0" w:color="auto"/>
                    <w:left w:val="none" w:sz="0" w:space="0" w:color="auto"/>
                    <w:bottom w:val="none" w:sz="0" w:space="0" w:color="auto"/>
                    <w:right w:val="none" w:sz="0" w:space="0" w:color="auto"/>
                  </w:divBdr>
                  <w:divsChild>
                    <w:div w:id="1672294641">
                      <w:marLeft w:val="0"/>
                      <w:marRight w:val="0"/>
                      <w:marTop w:val="0"/>
                      <w:marBottom w:val="0"/>
                      <w:divBdr>
                        <w:top w:val="single" w:sz="4" w:space="0" w:color="9BC2E0"/>
                        <w:left w:val="single" w:sz="4" w:space="0" w:color="9BC2E0"/>
                        <w:bottom w:val="single" w:sz="4" w:space="0" w:color="9BC2E0"/>
                        <w:right w:val="single" w:sz="4" w:space="0" w:color="9BC2E0"/>
                      </w:divBdr>
                    </w:div>
                    <w:div w:id="338460154">
                      <w:marLeft w:val="0"/>
                      <w:marRight w:val="0"/>
                      <w:marTop w:val="0"/>
                      <w:marBottom w:val="0"/>
                      <w:divBdr>
                        <w:top w:val="single" w:sz="4" w:space="0" w:color="9BC2E0"/>
                        <w:left w:val="single" w:sz="4" w:space="0" w:color="9BC2E0"/>
                        <w:bottom w:val="single" w:sz="4" w:space="0" w:color="9BC2E0"/>
                        <w:right w:val="single" w:sz="4" w:space="0" w:color="9BC2E0"/>
                      </w:divBdr>
                    </w:div>
                  </w:divsChild>
                </w:div>
              </w:divsChild>
            </w:div>
            <w:div w:id="361325873">
              <w:marLeft w:val="0"/>
              <w:marRight w:val="0"/>
              <w:marTop w:val="0"/>
              <w:marBottom w:val="0"/>
              <w:divBdr>
                <w:top w:val="none" w:sz="0" w:space="0" w:color="auto"/>
                <w:left w:val="none" w:sz="0" w:space="0" w:color="auto"/>
                <w:bottom w:val="none" w:sz="0" w:space="0" w:color="auto"/>
                <w:right w:val="none" w:sz="0" w:space="0" w:color="auto"/>
              </w:divBdr>
            </w:div>
            <w:div w:id="1586914687">
              <w:marLeft w:val="0"/>
              <w:marRight w:val="0"/>
              <w:marTop w:val="0"/>
              <w:marBottom w:val="0"/>
              <w:divBdr>
                <w:top w:val="none" w:sz="0" w:space="0" w:color="auto"/>
                <w:left w:val="none" w:sz="0" w:space="0" w:color="auto"/>
                <w:bottom w:val="none" w:sz="0" w:space="0" w:color="auto"/>
                <w:right w:val="none" w:sz="0" w:space="0" w:color="auto"/>
              </w:divBdr>
              <w:divsChild>
                <w:div w:id="2024285753">
                  <w:marLeft w:val="0"/>
                  <w:marRight w:val="0"/>
                  <w:marTop w:val="0"/>
                  <w:marBottom w:val="0"/>
                  <w:divBdr>
                    <w:top w:val="none" w:sz="0" w:space="0" w:color="auto"/>
                    <w:left w:val="none" w:sz="0" w:space="0" w:color="auto"/>
                    <w:bottom w:val="none" w:sz="0" w:space="0" w:color="auto"/>
                    <w:right w:val="none" w:sz="0" w:space="0" w:color="auto"/>
                  </w:divBdr>
                </w:div>
              </w:divsChild>
            </w:div>
            <w:div w:id="1811358544">
              <w:marLeft w:val="0"/>
              <w:marRight w:val="0"/>
              <w:marTop w:val="0"/>
              <w:marBottom w:val="0"/>
              <w:divBdr>
                <w:top w:val="none" w:sz="0" w:space="0" w:color="auto"/>
                <w:left w:val="none" w:sz="0" w:space="0" w:color="auto"/>
                <w:bottom w:val="none" w:sz="0" w:space="0" w:color="auto"/>
                <w:right w:val="none" w:sz="0" w:space="0" w:color="auto"/>
              </w:divBdr>
            </w:div>
            <w:div w:id="322122407">
              <w:marLeft w:val="0"/>
              <w:marRight w:val="0"/>
              <w:marTop w:val="0"/>
              <w:marBottom w:val="0"/>
              <w:divBdr>
                <w:top w:val="none" w:sz="0" w:space="0" w:color="auto"/>
                <w:left w:val="none" w:sz="0" w:space="0" w:color="auto"/>
                <w:bottom w:val="none" w:sz="0" w:space="0" w:color="auto"/>
                <w:right w:val="none" w:sz="0" w:space="0" w:color="auto"/>
              </w:divBdr>
              <w:divsChild>
                <w:div w:id="1313946792">
                  <w:marLeft w:val="0"/>
                  <w:marRight w:val="0"/>
                  <w:marTop w:val="0"/>
                  <w:marBottom w:val="0"/>
                  <w:divBdr>
                    <w:top w:val="none" w:sz="0" w:space="0" w:color="auto"/>
                    <w:left w:val="none" w:sz="0" w:space="0" w:color="auto"/>
                    <w:bottom w:val="none" w:sz="0" w:space="0" w:color="auto"/>
                    <w:right w:val="none" w:sz="0" w:space="0" w:color="auto"/>
                  </w:divBdr>
                  <w:divsChild>
                    <w:div w:id="10618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346">
              <w:marLeft w:val="0"/>
              <w:marRight w:val="0"/>
              <w:marTop w:val="0"/>
              <w:marBottom w:val="0"/>
              <w:divBdr>
                <w:top w:val="none" w:sz="0" w:space="0" w:color="auto"/>
                <w:left w:val="none" w:sz="0" w:space="0" w:color="auto"/>
                <w:bottom w:val="none" w:sz="0" w:space="0" w:color="auto"/>
                <w:right w:val="none" w:sz="0" w:space="0" w:color="auto"/>
              </w:divBdr>
            </w:div>
            <w:div w:id="498275809">
              <w:marLeft w:val="0"/>
              <w:marRight w:val="0"/>
              <w:marTop w:val="0"/>
              <w:marBottom w:val="0"/>
              <w:divBdr>
                <w:top w:val="none" w:sz="0" w:space="0" w:color="auto"/>
                <w:left w:val="none" w:sz="0" w:space="0" w:color="auto"/>
                <w:bottom w:val="none" w:sz="0" w:space="0" w:color="auto"/>
                <w:right w:val="none" w:sz="0" w:space="0" w:color="auto"/>
              </w:divBdr>
              <w:divsChild>
                <w:div w:id="2067604720">
                  <w:marLeft w:val="0"/>
                  <w:marRight w:val="0"/>
                  <w:marTop w:val="0"/>
                  <w:marBottom w:val="0"/>
                  <w:divBdr>
                    <w:top w:val="none" w:sz="0" w:space="0" w:color="auto"/>
                    <w:left w:val="none" w:sz="0" w:space="0" w:color="auto"/>
                    <w:bottom w:val="none" w:sz="0" w:space="0" w:color="auto"/>
                    <w:right w:val="none" w:sz="0" w:space="0" w:color="auto"/>
                  </w:divBdr>
                </w:div>
              </w:divsChild>
            </w:div>
            <w:div w:id="1783500357">
              <w:marLeft w:val="0"/>
              <w:marRight w:val="0"/>
              <w:marTop w:val="0"/>
              <w:marBottom w:val="0"/>
              <w:divBdr>
                <w:top w:val="none" w:sz="0" w:space="0" w:color="auto"/>
                <w:left w:val="none" w:sz="0" w:space="0" w:color="auto"/>
                <w:bottom w:val="none" w:sz="0" w:space="0" w:color="auto"/>
                <w:right w:val="none" w:sz="0" w:space="0" w:color="auto"/>
              </w:divBdr>
            </w:div>
            <w:div w:id="1598489730">
              <w:marLeft w:val="0"/>
              <w:marRight w:val="0"/>
              <w:marTop w:val="0"/>
              <w:marBottom w:val="0"/>
              <w:divBdr>
                <w:top w:val="none" w:sz="0" w:space="0" w:color="auto"/>
                <w:left w:val="none" w:sz="0" w:space="0" w:color="auto"/>
                <w:bottom w:val="none" w:sz="0" w:space="0" w:color="auto"/>
                <w:right w:val="none" w:sz="0" w:space="0" w:color="auto"/>
              </w:divBdr>
              <w:divsChild>
                <w:div w:id="2065057689">
                  <w:marLeft w:val="0"/>
                  <w:marRight w:val="0"/>
                  <w:marTop w:val="0"/>
                  <w:marBottom w:val="0"/>
                  <w:divBdr>
                    <w:top w:val="none" w:sz="0" w:space="0" w:color="auto"/>
                    <w:left w:val="none" w:sz="0" w:space="0" w:color="auto"/>
                    <w:bottom w:val="none" w:sz="0" w:space="0" w:color="auto"/>
                    <w:right w:val="none" w:sz="0" w:space="0" w:color="auto"/>
                  </w:divBdr>
                </w:div>
              </w:divsChild>
            </w:div>
            <w:div w:id="121929354">
              <w:marLeft w:val="0"/>
              <w:marRight w:val="0"/>
              <w:marTop w:val="0"/>
              <w:marBottom w:val="0"/>
              <w:divBdr>
                <w:top w:val="none" w:sz="0" w:space="0" w:color="auto"/>
                <w:left w:val="none" w:sz="0" w:space="0" w:color="auto"/>
                <w:bottom w:val="none" w:sz="0" w:space="0" w:color="auto"/>
                <w:right w:val="none" w:sz="0" w:space="0" w:color="auto"/>
              </w:divBdr>
            </w:div>
            <w:div w:id="1248030652">
              <w:marLeft w:val="0"/>
              <w:marRight w:val="0"/>
              <w:marTop w:val="0"/>
              <w:marBottom w:val="0"/>
              <w:divBdr>
                <w:top w:val="none" w:sz="0" w:space="0" w:color="auto"/>
                <w:left w:val="none" w:sz="0" w:space="0" w:color="auto"/>
                <w:bottom w:val="none" w:sz="0" w:space="0" w:color="auto"/>
                <w:right w:val="none" w:sz="0" w:space="0" w:color="auto"/>
              </w:divBdr>
              <w:divsChild>
                <w:div w:id="64962583">
                  <w:marLeft w:val="0"/>
                  <w:marRight w:val="0"/>
                  <w:marTop w:val="0"/>
                  <w:marBottom w:val="0"/>
                  <w:divBdr>
                    <w:top w:val="none" w:sz="0" w:space="0" w:color="auto"/>
                    <w:left w:val="none" w:sz="0" w:space="0" w:color="auto"/>
                    <w:bottom w:val="none" w:sz="0" w:space="0" w:color="auto"/>
                    <w:right w:val="none" w:sz="0" w:space="0" w:color="auto"/>
                  </w:divBdr>
                  <w:divsChild>
                    <w:div w:id="779375256">
                      <w:marLeft w:val="0"/>
                      <w:marRight w:val="0"/>
                      <w:marTop w:val="0"/>
                      <w:marBottom w:val="0"/>
                      <w:divBdr>
                        <w:top w:val="single" w:sz="4" w:space="0" w:color="9BC2E0"/>
                        <w:left w:val="single" w:sz="4" w:space="0" w:color="9BC2E0"/>
                        <w:bottom w:val="single" w:sz="4" w:space="0" w:color="9BC2E0"/>
                        <w:right w:val="single" w:sz="4" w:space="0" w:color="9BC2E0"/>
                      </w:divBdr>
                    </w:div>
                    <w:div w:id="1133864036">
                      <w:marLeft w:val="0"/>
                      <w:marRight w:val="0"/>
                      <w:marTop w:val="0"/>
                      <w:marBottom w:val="0"/>
                      <w:divBdr>
                        <w:top w:val="single" w:sz="4" w:space="0" w:color="9BC2E0"/>
                        <w:left w:val="single" w:sz="4" w:space="0" w:color="9BC2E0"/>
                        <w:bottom w:val="single" w:sz="4" w:space="0" w:color="9BC2E0"/>
                        <w:right w:val="single" w:sz="4" w:space="0" w:color="9BC2E0"/>
                      </w:divBdr>
                    </w:div>
                  </w:divsChild>
                </w:div>
              </w:divsChild>
            </w:div>
            <w:div w:id="532229736">
              <w:marLeft w:val="0"/>
              <w:marRight w:val="0"/>
              <w:marTop w:val="0"/>
              <w:marBottom w:val="0"/>
              <w:divBdr>
                <w:top w:val="none" w:sz="0" w:space="0" w:color="auto"/>
                <w:left w:val="none" w:sz="0" w:space="0" w:color="auto"/>
                <w:bottom w:val="none" w:sz="0" w:space="0" w:color="auto"/>
                <w:right w:val="none" w:sz="0" w:space="0" w:color="auto"/>
              </w:divBdr>
            </w:div>
            <w:div w:id="1877422414">
              <w:marLeft w:val="0"/>
              <w:marRight w:val="0"/>
              <w:marTop w:val="0"/>
              <w:marBottom w:val="0"/>
              <w:divBdr>
                <w:top w:val="none" w:sz="0" w:space="0" w:color="auto"/>
                <w:left w:val="none" w:sz="0" w:space="0" w:color="auto"/>
                <w:bottom w:val="none" w:sz="0" w:space="0" w:color="auto"/>
                <w:right w:val="none" w:sz="0" w:space="0" w:color="auto"/>
              </w:divBdr>
              <w:divsChild>
                <w:div w:id="1658997117">
                  <w:marLeft w:val="0"/>
                  <w:marRight w:val="0"/>
                  <w:marTop w:val="0"/>
                  <w:marBottom w:val="0"/>
                  <w:divBdr>
                    <w:top w:val="none" w:sz="0" w:space="0" w:color="auto"/>
                    <w:left w:val="none" w:sz="0" w:space="0" w:color="auto"/>
                    <w:bottom w:val="none" w:sz="0" w:space="0" w:color="auto"/>
                    <w:right w:val="none" w:sz="0" w:space="0" w:color="auto"/>
                  </w:divBdr>
                  <w:divsChild>
                    <w:div w:id="19523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409">
              <w:marLeft w:val="0"/>
              <w:marRight w:val="0"/>
              <w:marTop w:val="0"/>
              <w:marBottom w:val="0"/>
              <w:divBdr>
                <w:top w:val="none" w:sz="0" w:space="0" w:color="auto"/>
                <w:left w:val="none" w:sz="0" w:space="0" w:color="auto"/>
                <w:bottom w:val="none" w:sz="0" w:space="0" w:color="auto"/>
                <w:right w:val="none" w:sz="0" w:space="0" w:color="auto"/>
              </w:divBdr>
            </w:div>
            <w:div w:id="1881546478">
              <w:marLeft w:val="0"/>
              <w:marRight w:val="0"/>
              <w:marTop w:val="0"/>
              <w:marBottom w:val="0"/>
              <w:divBdr>
                <w:top w:val="none" w:sz="0" w:space="0" w:color="auto"/>
                <w:left w:val="none" w:sz="0" w:space="0" w:color="auto"/>
                <w:bottom w:val="none" w:sz="0" w:space="0" w:color="auto"/>
                <w:right w:val="none" w:sz="0" w:space="0" w:color="auto"/>
              </w:divBdr>
              <w:divsChild>
                <w:div w:id="2076317607">
                  <w:marLeft w:val="0"/>
                  <w:marRight w:val="0"/>
                  <w:marTop w:val="0"/>
                  <w:marBottom w:val="0"/>
                  <w:divBdr>
                    <w:top w:val="none" w:sz="0" w:space="0" w:color="auto"/>
                    <w:left w:val="none" w:sz="0" w:space="0" w:color="auto"/>
                    <w:bottom w:val="none" w:sz="0" w:space="0" w:color="auto"/>
                    <w:right w:val="none" w:sz="0" w:space="0" w:color="auto"/>
                  </w:divBdr>
                </w:div>
              </w:divsChild>
            </w:div>
            <w:div w:id="622350758">
              <w:marLeft w:val="0"/>
              <w:marRight w:val="0"/>
              <w:marTop w:val="0"/>
              <w:marBottom w:val="0"/>
              <w:divBdr>
                <w:top w:val="none" w:sz="0" w:space="0" w:color="auto"/>
                <w:left w:val="none" w:sz="0" w:space="0" w:color="auto"/>
                <w:bottom w:val="none" w:sz="0" w:space="0" w:color="auto"/>
                <w:right w:val="none" w:sz="0" w:space="0" w:color="auto"/>
              </w:divBdr>
            </w:div>
            <w:div w:id="2038848522">
              <w:marLeft w:val="0"/>
              <w:marRight w:val="0"/>
              <w:marTop w:val="0"/>
              <w:marBottom w:val="0"/>
              <w:divBdr>
                <w:top w:val="none" w:sz="0" w:space="0" w:color="auto"/>
                <w:left w:val="none" w:sz="0" w:space="0" w:color="auto"/>
                <w:bottom w:val="none" w:sz="0" w:space="0" w:color="auto"/>
                <w:right w:val="none" w:sz="0" w:space="0" w:color="auto"/>
              </w:divBdr>
              <w:divsChild>
                <w:div w:id="18609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8270">
      <w:bodyDiv w:val="1"/>
      <w:marLeft w:val="0"/>
      <w:marRight w:val="0"/>
      <w:marTop w:val="0"/>
      <w:marBottom w:val="0"/>
      <w:divBdr>
        <w:top w:val="none" w:sz="0" w:space="0" w:color="auto"/>
        <w:left w:val="none" w:sz="0" w:space="0" w:color="auto"/>
        <w:bottom w:val="none" w:sz="0" w:space="0" w:color="auto"/>
        <w:right w:val="none" w:sz="0" w:space="0" w:color="auto"/>
      </w:divBdr>
    </w:div>
    <w:div w:id="817068445">
      <w:bodyDiv w:val="1"/>
      <w:marLeft w:val="0"/>
      <w:marRight w:val="0"/>
      <w:marTop w:val="0"/>
      <w:marBottom w:val="0"/>
      <w:divBdr>
        <w:top w:val="none" w:sz="0" w:space="0" w:color="auto"/>
        <w:left w:val="none" w:sz="0" w:space="0" w:color="auto"/>
        <w:bottom w:val="none" w:sz="0" w:space="0" w:color="auto"/>
        <w:right w:val="none" w:sz="0" w:space="0" w:color="auto"/>
      </w:divBdr>
    </w:div>
    <w:div w:id="984815585">
      <w:bodyDiv w:val="1"/>
      <w:marLeft w:val="0"/>
      <w:marRight w:val="0"/>
      <w:marTop w:val="0"/>
      <w:marBottom w:val="0"/>
      <w:divBdr>
        <w:top w:val="none" w:sz="0" w:space="0" w:color="auto"/>
        <w:left w:val="none" w:sz="0" w:space="0" w:color="auto"/>
        <w:bottom w:val="none" w:sz="0" w:space="0" w:color="auto"/>
        <w:right w:val="none" w:sz="0" w:space="0" w:color="auto"/>
      </w:divBdr>
    </w:div>
    <w:div w:id="999193702">
      <w:bodyDiv w:val="1"/>
      <w:marLeft w:val="0"/>
      <w:marRight w:val="0"/>
      <w:marTop w:val="0"/>
      <w:marBottom w:val="0"/>
      <w:divBdr>
        <w:top w:val="none" w:sz="0" w:space="0" w:color="auto"/>
        <w:left w:val="none" w:sz="0" w:space="0" w:color="auto"/>
        <w:bottom w:val="none" w:sz="0" w:space="0" w:color="auto"/>
        <w:right w:val="none" w:sz="0" w:space="0" w:color="auto"/>
      </w:divBdr>
    </w:div>
    <w:div w:id="1010642897">
      <w:bodyDiv w:val="1"/>
      <w:marLeft w:val="0"/>
      <w:marRight w:val="0"/>
      <w:marTop w:val="0"/>
      <w:marBottom w:val="0"/>
      <w:divBdr>
        <w:top w:val="none" w:sz="0" w:space="0" w:color="auto"/>
        <w:left w:val="none" w:sz="0" w:space="0" w:color="auto"/>
        <w:bottom w:val="none" w:sz="0" w:space="0" w:color="auto"/>
        <w:right w:val="none" w:sz="0" w:space="0" w:color="auto"/>
      </w:divBdr>
    </w:div>
    <w:div w:id="1088582154">
      <w:bodyDiv w:val="1"/>
      <w:marLeft w:val="0"/>
      <w:marRight w:val="0"/>
      <w:marTop w:val="0"/>
      <w:marBottom w:val="0"/>
      <w:divBdr>
        <w:top w:val="none" w:sz="0" w:space="0" w:color="auto"/>
        <w:left w:val="none" w:sz="0" w:space="0" w:color="auto"/>
        <w:bottom w:val="none" w:sz="0" w:space="0" w:color="auto"/>
        <w:right w:val="none" w:sz="0" w:space="0" w:color="auto"/>
      </w:divBdr>
    </w:div>
    <w:div w:id="1117526763">
      <w:bodyDiv w:val="1"/>
      <w:marLeft w:val="0"/>
      <w:marRight w:val="0"/>
      <w:marTop w:val="0"/>
      <w:marBottom w:val="0"/>
      <w:divBdr>
        <w:top w:val="none" w:sz="0" w:space="0" w:color="auto"/>
        <w:left w:val="none" w:sz="0" w:space="0" w:color="auto"/>
        <w:bottom w:val="none" w:sz="0" w:space="0" w:color="auto"/>
        <w:right w:val="none" w:sz="0" w:space="0" w:color="auto"/>
      </w:divBdr>
    </w:div>
    <w:div w:id="1134104623">
      <w:bodyDiv w:val="1"/>
      <w:marLeft w:val="0"/>
      <w:marRight w:val="0"/>
      <w:marTop w:val="0"/>
      <w:marBottom w:val="0"/>
      <w:divBdr>
        <w:top w:val="none" w:sz="0" w:space="0" w:color="auto"/>
        <w:left w:val="none" w:sz="0" w:space="0" w:color="auto"/>
        <w:bottom w:val="none" w:sz="0" w:space="0" w:color="auto"/>
        <w:right w:val="none" w:sz="0" w:space="0" w:color="auto"/>
      </w:divBdr>
    </w:div>
    <w:div w:id="1154907937">
      <w:bodyDiv w:val="1"/>
      <w:marLeft w:val="0"/>
      <w:marRight w:val="0"/>
      <w:marTop w:val="0"/>
      <w:marBottom w:val="0"/>
      <w:divBdr>
        <w:top w:val="none" w:sz="0" w:space="0" w:color="auto"/>
        <w:left w:val="none" w:sz="0" w:space="0" w:color="auto"/>
        <w:bottom w:val="none" w:sz="0" w:space="0" w:color="auto"/>
        <w:right w:val="none" w:sz="0" w:space="0" w:color="auto"/>
      </w:divBdr>
    </w:div>
    <w:div w:id="1168134211">
      <w:bodyDiv w:val="1"/>
      <w:marLeft w:val="0"/>
      <w:marRight w:val="0"/>
      <w:marTop w:val="0"/>
      <w:marBottom w:val="0"/>
      <w:divBdr>
        <w:top w:val="none" w:sz="0" w:space="0" w:color="auto"/>
        <w:left w:val="none" w:sz="0" w:space="0" w:color="auto"/>
        <w:bottom w:val="none" w:sz="0" w:space="0" w:color="auto"/>
        <w:right w:val="none" w:sz="0" w:space="0" w:color="auto"/>
      </w:divBdr>
    </w:div>
    <w:div w:id="1195658454">
      <w:bodyDiv w:val="1"/>
      <w:marLeft w:val="0"/>
      <w:marRight w:val="0"/>
      <w:marTop w:val="0"/>
      <w:marBottom w:val="0"/>
      <w:divBdr>
        <w:top w:val="none" w:sz="0" w:space="0" w:color="auto"/>
        <w:left w:val="none" w:sz="0" w:space="0" w:color="auto"/>
        <w:bottom w:val="none" w:sz="0" w:space="0" w:color="auto"/>
        <w:right w:val="none" w:sz="0" w:space="0" w:color="auto"/>
      </w:divBdr>
    </w:div>
    <w:div w:id="1218928673">
      <w:bodyDiv w:val="1"/>
      <w:marLeft w:val="0"/>
      <w:marRight w:val="0"/>
      <w:marTop w:val="0"/>
      <w:marBottom w:val="0"/>
      <w:divBdr>
        <w:top w:val="none" w:sz="0" w:space="0" w:color="auto"/>
        <w:left w:val="none" w:sz="0" w:space="0" w:color="auto"/>
        <w:bottom w:val="none" w:sz="0" w:space="0" w:color="auto"/>
        <w:right w:val="none" w:sz="0" w:space="0" w:color="auto"/>
      </w:divBdr>
      <w:divsChild>
        <w:div w:id="407075778">
          <w:marLeft w:val="0"/>
          <w:marRight w:val="0"/>
          <w:marTop w:val="0"/>
          <w:marBottom w:val="0"/>
          <w:divBdr>
            <w:top w:val="none" w:sz="0" w:space="0" w:color="auto"/>
            <w:left w:val="none" w:sz="0" w:space="0" w:color="auto"/>
            <w:bottom w:val="none" w:sz="0" w:space="0" w:color="auto"/>
            <w:right w:val="none" w:sz="0" w:space="0" w:color="auto"/>
          </w:divBdr>
        </w:div>
        <w:div w:id="872962455">
          <w:marLeft w:val="0"/>
          <w:marRight w:val="0"/>
          <w:marTop w:val="0"/>
          <w:marBottom w:val="0"/>
          <w:divBdr>
            <w:top w:val="none" w:sz="0" w:space="0" w:color="auto"/>
            <w:left w:val="none" w:sz="0" w:space="0" w:color="auto"/>
            <w:bottom w:val="none" w:sz="0" w:space="0" w:color="auto"/>
            <w:right w:val="none" w:sz="0" w:space="0" w:color="auto"/>
          </w:divBdr>
        </w:div>
        <w:div w:id="815730084">
          <w:marLeft w:val="0"/>
          <w:marRight w:val="0"/>
          <w:marTop w:val="0"/>
          <w:marBottom w:val="960"/>
          <w:divBdr>
            <w:top w:val="none" w:sz="0" w:space="0" w:color="auto"/>
            <w:left w:val="none" w:sz="0" w:space="0" w:color="auto"/>
            <w:bottom w:val="none" w:sz="0" w:space="0" w:color="auto"/>
            <w:right w:val="none" w:sz="0" w:space="0" w:color="auto"/>
          </w:divBdr>
        </w:div>
        <w:div w:id="934438284">
          <w:marLeft w:val="0"/>
          <w:marRight w:val="0"/>
          <w:marTop w:val="0"/>
          <w:marBottom w:val="960"/>
          <w:divBdr>
            <w:top w:val="none" w:sz="0" w:space="0" w:color="auto"/>
            <w:left w:val="none" w:sz="0" w:space="0" w:color="auto"/>
            <w:bottom w:val="none" w:sz="0" w:space="0" w:color="auto"/>
            <w:right w:val="none" w:sz="0" w:space="0" w:color="auto"/>
          </w:divBdr>
          <w:divsChild>
            <w:div w:id="1646738754">
              <w:marLeft w:val="0"/>
              <w:marRight w:val="0"/>
              <w:marTop w:val="0"/>
              <w:marBottom w:val="0"/>
              <w:divBdr>
                <w:top w:val="none" w:sz="0" w:space="0" w:color="auto"/>
                <w:left w:val="none" w:sz="0" w:space="0" w:color="auto"/>
                <w:bottom w:val="none" w:sz="0" w:space="0" w:color="auto"/>
                <w:right w:val="none" w:sz="0" w:space="0" w:color="auto"/>
              </w:divBdr>
            </w:div>
            <w:div w:id="1897234320">
              <w:marLeft w:val="0"/>
              <w:marRight w:val="0"/>
              <w:marTop w:val="0"/>
              <w:marBottom w:val="0"/>
              <w:divBdr>
                <w:top w:val="none" w:sz="0" w:space="0" w:color="auto"/>
                <w:left w:val="none" w:sz="0" w:space="0" w:color="auto"/>
                <w:bottom w:val="none" w:sz="0" w:space="0" w:color="auto"/>
                <w:right w:val="none" w:sz="0" w:space="0" w:color="auto"/>
              </w:divBdr>
            </w:div>
            <w:div w:id="1531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227">
      <w:bodyDiv w:val="1"/>
      <w:marLeft w:val="0"/>
      <w:marRight w:val="0"/>
      <w:marTop w:val="0"/>
      <w:marBottom w:val="0"/>
      <w:divBdr>
        <w:top w:val="none" w:sz="0" w:space="0" w:color="auto"/>
        <w:left w:val="none" w:sz="0" w:space="0" w:color="auto"/>
        <w:bottom w:val="none" w:sz="0" w:space="0" w:color="auto"/>
        <w:right w:val="none" w:sz="0" w:space="0" w:color="auto"/>
      </w:divBdr>
      <w:divsChild>
        <w:div w:id="1560048134">
          <w:marLeft w:val="0"/>
          <w:marRight w:val="0"/>
          <w:marTop w:val="0"/>
          <w:marBottom w:val="0"/>
          <w:divBdr>
            <w:top w:val="none" w:sz="0" w:space="0" w:color="auto"/>
            <w:left w:val="none" w:sz="0" w:space="0" w:color="auto"/>
            <w:bottom w:val="none" w:sz="0" w:space="0" w:color="auto"/>
            <w:right w:val="none" w:sz="0" w:space="0" w:color="auto"/>
          </w:divBdr>
          <w:divsChild>
            <w:div w:id="5446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6923">
      <w:bodyDiv w:val="1"/>
      <w:marLeft w:val="0"/>
      <w:marRight w:val="0"/>
      <w:marTop w:val="0"/>
      <w:marBottom w:val="0"/>
      <w:divBdr>
        <w:top w:val="none" w:sz="0" w:space="0" w:color="auto"/>
        <w:left w:val="none" w:sz="0" w:space="0" w:color="auto"/>
        <w:bottom w:val="none" w:sz="0" w:space="0" w:color="auto"/>
        <w:right w:val="none" w:sz="0" w:space="0" w:color="auto"/>
      </w:divBdr>
      <w:divsChild>
        <w:div w:id="693193446">
          <w:marLeft w:val="0"/>
          <w:marRight w:val="0"/>
          <w:marTop w:val="0"/>
          <w:marBottom w:val="0"/>
          <w:divBdr>
            <w:top w:val="none" w:sz="0" w:space="0" w:color="auto"/>
            <w:left w:val="none" w:sz="0" w:space="0" w:color="auto"/>
            <w:bottom w:val="none" w:sz="0" w:space="0" w:color="auto"/>
            <w:right w:val="none" w:sz="0" w:space="0" w:color="auto"/>
          </w:divBdr>
          <w:divsChild>
            <w:div w:id="1472402921">
              <w:marLeft w:val="0"/>
              <w:marRight w:val="0"/>
              <w:marTop w:val="0"/>
              <w:marBottom w:val="0"/>
              <w:divBdr>
                <w:top w:val="none" w:sz="0" w:space="0" w:color="auto"/>
                <w:left w:val="none" w:sz="0" w:space="0" w:color="auto"/>
                <w:bottom w:val="none" w:sz="0" w:space="0" w:color="auto"/>
                <w:right w:val="none" w:sz="0" w:space="0" w:color="auto"/>
              </w:divBdr>
              <w:divsChild>
                <w:div w:id="705526004">
                  <w:marLeft w:val="0"/>
                  <w:marRight w:val="0"/>
                  <w:marTop w:val="0"/>
                  <w:marBottom w:val="0"/>
                  <w:divBdr>
                    <w:top w:val="single" w:sz="4" w:space="14" w:color="E5E5E5"/>
                    <w:left w:val="single" w:sz="4" w:space="19" w:color="E5E5E5"/>
                    <w:bottom w:val="single" w:sz="4" w:space="14" w:color="E5E5E5"/>
                    <w:right w:val="single" w:sz="4" w:space="19" w:color="E5E5E5"/>
                  </w:divBdr>
                  <w:divsChild>
                    <w:div w:id="1146118762">
                      <w:marLeft w:val="0"/>
                      <w:marRight w:val="0"/>
                      <w:marTop w:val="55"/>
                      <w:marBottom w:val="0"/>
                      <w:divBdr>
                        <w:top w:val="none" w:sz="0" w:space="0" w:color="auto"/>
                        <w:left w:val="none" w:sz="0" w:space="0" w:color="auto"/>
                        <w:bottom w:val="none" w:sz="0" w:space="0" w:color="auto"/>
                        <w:right w:val="none" w:sz="0" w:space="0" w:color="auto"/>
                      </w:divBdr>
                      <w:divsChild>
                        <w:div w:id="1053234221">
                          <w:marLeft w:val="0"/>
                          <w:marRight w:val="0"/>
                          <w:marTop w:val="0"/>
                          <w:marBottom w:val="0"/>
                          <w:divBdr>
                            <w:top w:val="none" w:sz="0" w:space="0" w:color="auto"/>
                            <w:left w:val="none" w:sz="0" w:space="0" w:color="auto"/>
                            <w:bottom w:val="none" w:sz="0" w:space="0" w:color="auto"/>
                            <w:right w:val="none" w:sz="0" w:space="0" w:color="auto"/>
                          </w:divBdr>
                        </w:div>
                        <w:div w:id="375395923">
                          <w:marLeft w:val="0"/>
                          <w:marRight w:val="0"/>
                          <w:marTop w:val="0"/>
                          <w:marBottom w:val="0"/>
                          <w:divBdr>
                            <w:top w:val="none" w:sz="0" w:space="0" w:color="auto"/>
                            <w:left w:val="none" w:sz="0" w:space="0" w:color="auto"/>
                            <w:bottom w:val="none" w:sz="0" w:space="0" w:color="auto"/>
                            <w:right w:val="none" w:sz="0" w:space="0" w:color="auto"/>
                          </w:divBdr>
                        </w:div>
                        <w:div w:id="2443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61860">
          <w:marLeft w:val="0"/>
          <w:marRight w:val="0"/>
          <w:marTop w:val="0"/>
          <w:marBottom w:val="0"/>
          <w:divBdr>
            <w:top w:val="none" w:sz="0" w:space="0" w:color="auto"/>
            <w:left w:val="none" w:sz="0" w:space="0" w:color="auto"/>
            <w:bottom w:val="none" w:sz="0" w:space="0" w:color="auto"/>
            <w:right w:val="none" w:sz="0" w:space="0" w:color="auto"/>
          </w:divBdr>
          <w:divsChild>
            <w:div w:id="608049597">
              <w:marLeft w:val="0"/>
              <w:marRight w:val="0"/>
              <w:marTop w:val="0"/>
              <w:marBottom w:val="0"/>
              <w:divBdr>
                <w:top w:val="none" w:sz="0" w:space="0" w:color="auto"/>
                <w:left w:val="none" w:sz="0" w:space="0" w:color="auto"/>
                <w:bottom w:val="none" w:sz="0" w:space="0" w:color="auto"/>
                <w:right w:val="none" w:sz="0" w:space="0" w:color="auto"/>
              </w:divBdr>
              <w:divsChild>
                <w:div w:id="548035698">
                  <w:marLeft w:val="0"/>
                  <w:marRight w:val="0"/>
                  <w:marTop w:val="0"/>
                  <w:marBottom w:val="0"/>
                  <w:divBdr>
                    <w:top w:val="none" w:sz="0" w:space="0" w:color="auto"/>
                    <w:left w:val="none" w:sz="0" w:space="0" w:color="auto"/>
                    <w:bottom w:val="none" w:sz="0" w:space="0" w:color="auto"/>
                    <w:right w:val="none" w:sz="0" w:space="0" w:color="auto"/>
                  </w:divBdr>
                  <w:divsChild>
                    <w:div w:id="983702230">
                      <w:marLeft w:val="0"/>
                      <w:marRight w:val="0"/>
                      <w:marTop w:val="0"/>
                      <w:marBottom w:val="0"/>
                      <w:divBdr>
                        <w:top w:val="single" w:sz="2" w:space="0" w:color="DFDFDF"/>
                        <w:left w:val="single" w:sz="2" w:space="0" w:color="DFDFDF"/>
                        <w:bottom w:val="single" w:sz="2" w:space="0" w:color="DFDFDF"/>
                        <w:right w:val="single" w:sz="2" w:space="0" w:color="DFDFDF"/>
                      </w:divBdr>
                      <w:divsChild>
                        <w:div w:id="829445611">
                          <w:marLeft w:val="0"/>
                          <w:marRight w:val="0"/>
                          <w:marTop w:val="0"/>
                          <w:marBottom w:val="0"/>
                          <w:divBdr>
                            <w:top w:val="none" w:sz="0" w:space="0" w:color="auto"/>
                            <w:left w:val="none" w:sz="0" w:space="0" w:color="auto"/>
                            <w:bottom w:val="none" w:sz="0" w:space="0" w:color="auto"/>
                            <w:right w:val="none" w:sz="0" w:space="0" w:color="auto"/>
                          </w:divBdr>
                          <w:divsChild>
                            <w:div w:id="2140761043">
                              <w:marLeft w:val="0"/>
                              <w:marRight w:val="0"/>
                              <w:marTop w:val="0"/>
                              <w:marBottom w:val="33"/>
                              <w:divBdr>
                                <w:top w:val="single" w:sz="2" w:space="0" w:color="A9A9A9"/>
                                <w:left w:val="single" w:sz="2" w:space="0" w:color="A9A9A9"/>
                                <w:bottom w:val="single" w:sz="2" w:space="0" w:color="A9A9A9"/>
                                <w:right w:val="single" w:sz="2" w:space="0" w:color="A9A9A9"/>
                              </w:divBdr>
                              <w:divsChild>
                                <w:div w:id="1286502568">
                                  <w:marLeft w:val="0"/>
                                  <w:marRight w:val="0"/>
                                  <w:marTop w:val="0"/>
                                  <w:marBottom w:val="0"/>
                                  <w:divBdr>
                                    <w:top w:val="none" w:sz="0" w:space="0" w:color="auto"/>
                                    <w:left w:val="none" w:sz="0" w:space="0" w:color="auto"/>
                                    <w:bottom w:val="none" w:sz="0" w:space="0" w:color="auto"/>
                                    <w:right w:val="none" w:sz="0" w:space="0" w:color="auto"/>
                                  </w:divBdr>
                                  <w:divsChild>
                                    <w:div w:id="1618025285">
                                      <w:marLeft w:val="0"/>
                                      <w:marRight w:val="0"/>
                                      <w:marTop w:val="0"/>
                                      <w:marBottom w:val="0"/>
                                      <w:divBdr>
                                        <w:top w:val="single" w:sz="2" w:space="0" w:color="E4E4E4"/>
                                        <w:left w:val="single" w:sz="2" w:space="0" w:color="E4E4E4"/>
                                        <w:bottom w:val="single" w:sz="2" w:space="0" w:color="E4E4E4"/>
                                        <w:right w:val="single" w:sz="2" w:space="0" w:color="E4E4E4"/>
                                      </w:divBdr>
                                    </w:div>
                                    <w:div w:id="1178541214">
                                      <w:marLeft w:val="0"/>
                                      <w:marRight w:val="0"/>
                                      <w:marTop w:val="0"/>
                                      <w:marBottom w:val="0"/>
                                      <w:divBdr>
                                        <w:top w:val="single" w:sz="2" w:space="0" w:color="E4E4E4"/>
                                        <w:left w:val="single" w:sz="2" w:space="0" w:color="E4E4E4"/>
                                        <w:bottom w:val="single" w:sz="2" w:space="0" w:color="E4E4E4"/>
                                        <w:right w:val="single" w:sz="2" w:space="0" w:color="E4E4E4"/>
                                      </w:divBdr>
                                    </w:div>
                                    <w:div w:id="1677419193">
                                      <w:marLeft w:val="0"/>
                                      <w:marRight w:val="0"/>
                                      <w:marTop w:val="0"/>
                                      <w:marBottom w:val="0"/>
                                      <w:divBdr>
                                        <w:top w:val="single" w:sz="2" w:space="0" w:color="E4E4E4"/>
                                        <w:left w:val="single" w:sz="2" w:space="0" w:color="E4E4E4"/>
                                        <w:bottom w:val="single" w:sz="2" w:space="0" w:color="E4E4E4"/>
                                        <w:right w:val="single" w:sz="2" w:space="0" w:color="E4E4E4"/>
                                      </w:divBdr>
                                    </w:div>
                                    <w:div w:id="83691313">
                                      <w:marLeft w:val="0"/>
                                      <w:marRight w:val="0"/>
                                      <w:marTop w:val="0"/>
                                      <w:marBottom w:val="0"/>
                                      <w:divBdr>
                                        <w:top w:val="single" w:sz="2" w:space="0" w:color="E4E4E4"/>
                                        <w:left w:val="single" w:sz="2" w:space="0" w:color="E4E4E4"/>
                                        <w:bottom w:val="single" w:sz="2" w:space="0" w:color="E4E4E4"/>
                                        <w:right w:val="single" w:sz="2" w:space="0" w:color="E4E4E4"/>
                                      </w:divBdr>
                                    </w:div>
                                    <w:div w:id="1889950845">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327052094">
      <w:bodyDiv w:val="1"/>
      <w:marLeft w:val="0"/>
      <w:marRight w:val="0"/>
      <w:marTop w:val="0"/>
      <w:marBottom w:val="0"/>
      <w:divBdr>
        <w:top w:val="none" w:sz="0" w:space="0" w:color="auto"/>
        <w:left w:val="none" w:sz="0" w:space="0" w:color="auto"/>
        <w:bottom w:val="none" w:sz="0" w:space="0" w:color="auto"/>
        <w:right w:val="none" w:sz="0" w:space="0" w:color="auto"/>
      </w:divBdr>
    </w:div>
    <w:div w:id="1573350126">
      <w:bodyDiv w:val="1"/>
      <w:marLeft w:val="0"/>
      <w:marRight w:val="0"/>
      <w:marTop w:val="0"/>
      <w:marBottom w:val="0"/>
      <w:divBdr>
        <w:top w:val="none" w:sz="0" w:space="0" w:color="auto"/>
        <w:left w:val="none" w:sz="0" w:space="0" w:color="auto"/>
        <w:bottom w:val="none" w:sz="0" w:space="0" w:color="auto"/>
        <w:right w:val="none" w:sz="0" w:space="0" w:color="auto"/>
      </w:divBdr>
    </w:div>
    <w:div w:id="1597398098">
      <w:bodyDiv w:val="1"/>
      <w:marLeft w:val="0"/>
      <w:marRight w:val="0"/>
      <w:marTop w:val="0"/>
      <w:marBottom w:val="0"/>
      <w:divBdr>
        <w:top w:val="none" w:sz="0" w:space="0" w:color="auto"/>
        <w:left w:val="none" w:sz="0" w:space="0" w:color="auto"/>
        <w:bottom w:val="none" w:sz="0" w:space="0" w:color="auto"/>
        <w:right w:val="none" w:sz="0" w:space="0" w:color="auto"/>
      </w:divBdr>
    </w:div>
    <w:div w:id="1650983374">
      <w:bodyDiv w:val="1"/>
      <w:marLeft w:val="0"/>
      <w:marRight w:val="0"/>
      <w:marTop w:val="0"/>
      <w:marBottom w:val="0"/>
      <w:divBdr>
        <w:top w:val="none" w:sz="0" w:space="0" w:color="auto"/>
        <w:left w:val="none" w:sz="0" w:space="0" w:color="auto"/>
        <w:bottom w:val="none" w:sz="0" w:space="0" w:color="auto"/>
        <w:right w:val="none" w:sz="0" w:space="0" w:color="auto"/>
      </w:divBdr>
    </w:div>
    <w:div w:id="1693871358">
      <w:bodyDiv w:val="1"/>
      <w:marLeft w:val="0"/>
      <w:marRight w:val="0"/>
      <w:marTop w:val="0"/>
      <w:marBottom w:val="0"/>
      <w:divBdr>
        <w:top w:val="none" w:sz="0" w:space="0" w:color="auto"/>
        <w:left w:val="none" w:sz="0" w:space="0" w:color="auto"/>
        <w:bottom w:val="none" w:sz="0" w:space="0" w:color="auto"/>
        <w:right w:val="none" w:sz="0" w:space="0" w:color="auto"/>
      </w:divBdr>
      <w:divsChild>
        <w:div w:id="1465343705">
          <w:blockQuote w:val="1"/>
          <w:marLeft w:val="0"/>
          <w:marRight w:val="0"/>
          <w:marTop w:val="164"/>
          <w:marBottom w:val="218"/>
          <w:divBdr>
            <w:top w:val="none" w:sz="0" w:space="0" w:color="auto"/>
            <w:left w:val="single" w:sz="24" w:space="8" w:color="E9E9E9"/>
            <w:bottom w:val="none" w:sz="0" w:space="0" w:color="auto"/>
            <w:right w:val="none" w:sz="0" w:space="0" w:color="auto"/>
          </w:divBdr>
        </w:div>
      </w:divsChild>
    </w:div>
    <w:div w:id="1754622528">
      <w:bodyDiv w:val="1"/>
      <w:marLeft w:val="0"/>
      <w:marRight w:val="0"/>
      <w:marTop w:val="0"/>
      <w:marBottom w:val="0"/>
      <w:divBdr>
        <w:top w:val="none" w:sz="0" w:space="0" w:color="auto"/>
        <w:left w:val="none" w:sz="0" w:space="0" w:color="auto"/>
        <w:bottom w:val="none" w:sz="0" w:space="0" w:color="auto"/>
        <w:right w:val="none" w:sz="0" w:space="0" w:color="auto"/>
      </w:divBdr>
    </w:div>
    <w:div w:id="1801805781">
      <w:bodyDiv w:val="1"/>
      <w:marLeft w:val="0"/>
      <w:marRight w:val="0"/>
      <w:marTop w:val="0"/>
      <w:marBottom w:val="0"/>
      <w:divBdr>
        <w:top w:val="none" w:sz="0" w:space="0" w:color="auto"/>
        <w:left w:val="none" w:sz="0" w:space="0" w:color="auto"/>
        <w:bottom w:val="none" w:sz="0" w:space="0" w:color="auto"/>
        <w:right w:val="none" w:sz="0" w:space="0" w:color="auto"/>
      </w:divBdr>
    </w:div>
    <w:div w:id="1816949088">
      <w:bodyDiv w:val="1"/>
      <w:marLeft w:val="0"/>
      <w:marRight w:val="0"/>
      <w:marTop w:val="0"/>
      <w:marBottom w:val="0"/>
      <w:divBdr>
        <w:top w:val="none" w:sz="0" w:space="0" w:color="auto"/>
        <w:left w:val="none" w:sz="0" w:space="0" w:color="auto"/>
        <w:bottom w:val="none" w:sz="0" w:space="0" w:color="auto"/>
        <w:right w:val="none" w:sz="0" w:space="0" w:color="auto"/>
      </w:divBdr>
      <w:divsChild>
        <w:div w:id="1471485494">
          <w:marLeft w:val="0"/>
          <w:marRight w:val="0"/>
          <w:marTop w:val="0"/>
          <w:marBottom w:val="0"/>
          <w:divBdr>
            <w:top w:val="none" w:sz="0" w:space="0" w:color="auto"/>
            <w:left w:val="none" w:sz="0" w:space="0" w:color="auto"/>
            <w:bottom w:val="none" w:sz="0" w:space="0" w:color="auto"/>
            <w:right w:val="none" w:sz="0" w:space="0" w:color="auto"/>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 w:id="835074148">
          <w:marLeft w:val="0"/>
          <w:marRight w:val="0"/>
          <w:marTop w:val="0"/>
          <w:marBottom w:val="0"/>
          <w:divBdr>
            <w:top w:val="none" w:sz="0" w:space="0" w:color="auto"/>
            <w:left w:val="none" w:sz="0" w:space="0" w:color="auto"/>
            <w:bottom w:val="none" w:sz="0" w:space="0" w:color="auto"/>
            <w:right w:val="none" w:sz="0" w:space="0" w:color="auto"/>
          </w:divBdr>
          <w:divsChild>
            <w:div w:id="446000017">
              <w:marLeft w:val="0"/>
              <w:marRight w:val="0"/>
              <w:marTop w:val="0"/>
              <w:marBottom w:val="0"/>
              <w:divBdr>
                <w:top w:val="none" w:sz="0" w:space="0" w:color="auto"/>
                <w:left w:val="none" w:sz="0" w:space="0" w:color="auto"/>
                <w:bottom w:val="none" w:sz="0" w:space="0" w:color="auto"/>
                <w:right w:val="none" w:sz="0" w:space="0" w:color="auto"/>
              </w:divBdr>
            </w:div>
          </w:divsChild>
        </w:div>
        <w:div w:id="1437555921">
          <w:marLeft w:val="0"/>
          <w:marRight w:val="0"/>
          <w:marTop w:val="0"/>
          <w:marBottom w:val="0"/>
          <w:divBdr>
            <w:top w:val="none" w:sz="0" w:space="0" w:color="auto"/>
            <w:left w:val="none" w:sz="0" w:space="0" w:color="auto"/>
            <w:bottom w:val="none" w:sz="0" w:space="0" w:color="auto"/>
            <w:right w:val="none" w:sz="0" w:space="0" w:color="auto"/>
          </w:divBdr>
          <w:divsChild>
            <w:div w:id="1596673192">
              <w:marLeft w:val="0"/>
              <w:marRight w:val="0"/>
              <w:marTop w:val="0"/>
              <w:marBottom w:val="0"/>
              <w:divBdr>
                <w:top w:val="none" w:sz="0" w:space="0" w:color="auto"/>
                <w:left w:val="none" w:sz="0" w:space="0" w:color="auto"/>
                <w:bottom w:val="none" w:sz="0" w:space="0" w:color="auto"/>
                <w:right w:val="none" w:sz="0" w:space="0" w:color="auto"/>
              </w:divBdr>
            </w:div>
          </w:divsChild>
        </w:div>
        <w:div w:id="527792784">
          <w:marLeft w:val="0"/>
          <w:marRight w:val="0"/>
          <w:marTop w:val="0"/>
          <w:marBottom w:val="0"/>
          <w:divBdr>
            <w:top w:val="none" w:sz="0" w:space="0" w:color="auto"/>
            <w:left w:val="none" w:sz="0" w:space="0" w:color="auto"/>
            <w:bottom w:val="none" w:sz="0" w:space="0" w:color="auto"/>
            <w:right w:val="none" w:sz="0" w:space="0" w:color="auto"/>
          </w:divBdr>
          <w:divsChild>
            <w:div w:id="1810172069">
              <w:marLeft w:val="0"/>
              <w:marRight w:val="0"/>
              <w:marTop w:val="0"/>
              <w:marBottom w:val="0"/>
              <w:divBdr>
                <w:top w:val="none" w:sz="0" w:space="0" w:color="auto"/>
                <w:left w:val="none" w:sz="0" w:space="0" w:color="auto"/>
                <w:bottom w:val="none" w:sz="0" w:space="0" w:color="auto"/>
                <w:right w:val="none" w:sz="0" w:space="0" w:color="auto"/>
              </w:divBdr>
            </w:div>
          </w:divsChild>
        </w:div>
        <w:div w:id="2050105790">
          <w:marLeft w:val="0"/>
          <w:marRight w:val="0"/>
          <w:marTop w:val="0"/>
          <w:marBottom w:val="0"/>
          <w:divBdr>
            <w:top w:val="none" w:sz="0" w:space="0" w:color="auto"/>
            <w:left w:val="none" w:sz="0" w:space="0" w:color="auto"/>
            <w:bottom w:val="none" w:sz="0" w:space="0" w:color="auto"/>
            <w:right w:val="none" w:sz="0" w:space="0" w:color="auto"/>
          </w:divBdr>
          <w:divsChild>
            <w:div w:id="2146659222">
              <w:marLeft w:val="0"/>
              <w:marRight w:val="0"/>
              <w:marTop w:val="0"/>
              <w:marBottom w:val="0"/>
              <w:divBdr>
                <w:top w:val="none" w:sz="0" w:space="0" w:color="auto"/>
                <w:left w:val="none" w:sz="0" w:space="0" w:color="auto"/>
                <w:bottom w:val="none" w:sz="0" w:space="0" w:color="auto"/>
                <w:right w:val="none" w:sz="0" w:space="0" w:color="auto"/>
              </w:divBdr>
            </w:div>
          </w:divsChild>
        </w:div>
        <w:div w:id="1893997803">
          <w:marLeft w:val="0"/>
          <w:marRight w:val="0"/>
          <w:marTop w:val="0"/>
          <w:marBottom w:val="0"/>
          <w:divBdr>
            <w:top w:val="none" w:sz="0" w:space="0" w:color="auto"/>
            <w:left w:val="none" w:sz="0" w:space="0" w:color="auto"/>
            <w:bottom w:val="none" w:sz="0" w:space="0" w:color="auto"/>
            <w:right w:val="none" w:sz="0" w:space="0" w:color="auto"/>
          </w:divBdr>
          <w:divsChild>
            <w:div w:id="2044362230">
              <w:marLeft w:val="0"/>
              <w:marRight w:val="0"/>
              <w:marTop w:val="0"/>
              <w:marBottom w:val="0"/>
              <w:divBdr>
                <w:top w:val="none" w:sz="0" w:space="0" w:color="auto"/>
                <w:left w:val="none" w:sz="0" w:space="0" w:color="auto"/>
                <w:bottom w:val="none" w:sz="0" w:space="0" w:color="auto"/>
                <w:right w:val="none" w:sz="0" w:space="0" w:color="auto"/>
              </w:divBdr>
            </w:div>
          </w:divsChild>
        </w:div>
        <w:div w:id="224033478">
          <w:marLeft w:val="0"/>
          <w:marRight w:val="0"/>
          <w:marTop w:val="0"/>
          <w:marBottom w:val="0"/>
          <w:divBdr>
            <w:top w:val="none" w:sz="0" w:space="0" w:color="auto"/>
            <w:left w:val="none" w:sz="0" w:space="0" w:color="auto"/>
            <w:bottom w:val="none" w:sz="0" w:space="0" w:color="auto"/>
            <w:right w:val="none" w:sz="0" w:space="0" w:color="auto"/>
          </w:divBdr>
          <w:divsChild>
            <w:div w:id="1921019672">
              <w:marLeft w:val="0"/>
              <w:marRight w:val="0"/>
              <w:marTop w:val="0"/>
              <w:marBottom w:val="0"/>
              <w:divBdr>
                <w:top w:val="none" w:sz="0" w:space="0" w:color="auto"/>
                <w:left w:val="none" w:sz="0" w:space="0" w:color="auto"/>
                <w:bottom w:val="none" w:sz="0" w:space="0" w:color="auto"/>
                <w:right w:val="none" w:sz="0" w:space="0" w:color="auto"/>
              </w:divBdr>
            </w:div>
          </w:divsChild>
        </w:div>
        <w:div w:id="1313944902">
          <w:marLeft w:val="0"/>
          <w:marRight w:val="0"/>
          <w:marTop w:val="0"/>
          <w:marBottom w:val="0"/>
          <w:divBdr>
            <w:top w:val="none" w:sz="0" w:space="0" w:color="auto"/>
            <w:left w:val="none" w:sz="0" w:space="0" w:color="auto"/>
            <w:bottom w:val="none" w:sz="0" w:space="0" w:color="auto"/>
            <w:right w:val="none" w:sz="0" w:space="0" w:color="auto"/>
          </w:divBdr>
          <w:divsChild>
            <w:div w:id="689524386">
              <w:marLeft w:val="0"/>
              <w:marRight w:val="0"/>
              <w:marTop w:val="0"/>
              <w:marBottom w:val="0"/>
              <w:divBdr>
                <w:top w:val="none" w:sz="0" w:space="0" w:color="auto"/>
                <w:left w:val="none" w:sz="0" w:space="0" w:color="auto"/>
                <w:bottom w:val="none" w:sz="0" w:space="0" w:color="auto"/>
                <w:right w:val="none" w:sz="0" w:space="0" w:color="auto"/>
              </w:divBdr>
            </w:div>
          </w:divsChild>
        </w:div>
        <w:div w:id="964508410">
          <w:marLeft w:val="0"/>
          <w:marRight w:val="0"/>
          <w:marTop w:val="0"/>
          <w:marBottom w:val="0"/>
          <w:divBdr>
            <w:top w:val="none" w:sz="0" w:space="0" w:color="auto"/>
            <w:left w:val="none" w:sz="0" w:space="0" w:color="auto"/>
            <w:bottom w:val="none" w:sz="0" w:space="0" w:color="auto"/>
            <w:right w:val="none" w:sz="0" w:space="0" w:color="auto"/>
          </w:divBdr>
          <w:divsChild>
            <w:div w:id="1501964139">
              <w:marLeft w:val="0"/>
              <w:marRight w:val="0"/>
              <w:marTop w:val="0"/>
              <w:marBottom w:val="0"/>
              <w:divBdr>
                <w:top w:val="none" w:sz="0" w:space="0" w:color="auto"/>
                <w:left w:val="none" w:sz="0" w:space="0" w:color="auto"/>
                <w:bottom w:val="none" w:sz="0" w:space="0" w:color="auto"/>
                <w:right w:val="none" w:sz="0" w:space="0" w:color="auto"/>
              </w:divBdr>
            </w:div>
          </w:divsChild>
        </w:div>
        <w:div w:id="1938099546">
          <w:marLeft w:val="0"/>
          <w:marRight w:val="0"/>
          <w:marTop w:val="0"/>
          <w:marBottom w:val="0"/>
          <w:divBdr>
            <w:top w:val="none" w:sz="0" w:space="0" w:color="auto"/>
            <w:left w:val="none" w:sz="0" w:space="0" w:color="auto"/>
            <w:bottom w:val="none" w:sz="0" w:space="0" w:color="auto"/>
            <w:right w:val="none" w:sz="0" w:space="0" w:color="auto"/>
          </w:divBdr>
          <w:divsChild>
            <w:div w:id="689601868">
              <w:marLeft w:val="0"/>
              <w:marRight w:val="0"/>
              <w:marTop w:val="0"/>
              <w:marBottom w:val="0"/>
              <w:divBdr>
                <w:top w:val="none" w:sz="0" w:space="0" w:color="auto"/>
                <w:left w:val="none" w:sz="0" w:space="0" w:color="auto"/>
                <w:bottom w:val="none" w:sz="0" w:space="0" w:color="auto"/>
                <w:right w:val="none" w:sz="0" w:space="0" w:color="auto"/>
              </w:divBdr>
            </w:div>
          </w:divsChild>
        </w:div>
        <w:div w:id="424228591">
          <w:marLeft w:val="0"/>
          <w:marRight w:val="0"/>
          <w:marTop w:val="0"/>
          <w:marBottom w:val="0"/>
          <w:divBdr>
            <w:top w:val="none" w:sz="0" w:space="0" w:color="auto"/>
            <w:left w:val="none" w:sz="0" w:space="0" w:color="auto"/>
            <w:bottom w:val="none" w:sz="0" w:space="0" w:color="auto"/>
            <w:right w:val="none" w:sz="0" w:space="0" w:color="auto"/>
          </w:divBdr>
          <w:divsChild>
            <w:div w:id="951131659">
              <w:marLeft w:val="0"/>
              <w:marRight w:val="0"/>
              <w:marTop w:val="0"/>
              <w:marBottom w:val="0"/>
              <w:divBdr>
                <w:top w:val="none" w:sz="0" w:space="0" w:color="auto"/>
                <w:left w:val="none" w:sz="0" w:space="0" w:color="auto"/>
                <w:bottom w:val="none" w:sz="0" w:space="0" w:color="auto"/>
                <w:right w:val="none" w:sz="0" w:space="0" w:color="auto"/>
              </w:divBdr>
            </w:div>
          </w:divsChild>
        </w:div>
        <w:div w:id="548617016">
          <w:marLeft w:val="0"/>
          <w:marRight w:val="0"/>
          <w:marTop w:val="0"/>
          <w:marBottom w:val="0"/>
          <w:divBdr>
            <w:top w:val="none" w:sz="0" w:space="0" w:color="auto"/>
            <w:left w:val="none" w:sz="0" w:space="0" w:color="auto"/>
            <w:bottom w:val="none" w:sz="0" w:space="0" w:color="auto"/>
            <w:right w:val="none" w:sz="0" w:space="0" w:color="auto"/>
          </w:divBdr>
          <w:divsChild>
            <w:div w:id="190266016">
              <w:marLeft w:val="0"/>
              <w:marRight w:val="0"/>
              <w:marTop w:val="0"/>
              <w:marBottom w:val="0"/>
              <w:divBdr>
                <w:top w:val="none" w:sz="0" w:space="0" w:color="auto"/>
                <w:left w:val="none" w:sz="0" w:space="0" w:color="auto"/>
                <w:bottom w:val="none" w:sz="0" w:space="0" w:color="auto"/>
                <w:right w:val="none" w:sz="0" w:space="0" w:color="auto"/>
              </w:divBdr>
            </w:div>
          </w:divsChild>
        </w:div>
        <w:div w:id="734663908">
          <w:marLeft w:val="0"/>
          <w:marRight w:val="0"/>
          <w:marTop w:val="0"/>
          <w:marBottom w:val="0"/>
          <w:divBdr>
            <w:top w:val="none" w:sz="0" w:space="0" w:color="auto"/>
            <w:left w:val="none" w:sz="0" w:space="0" w:color="auto"/>
            <w:bottom w:val="none" w:sz="0" w:space="0" w:color="auto"/>
            <w:right w:val="none" w:sz="0" w:space="0" w:color="auto"/>
          </w:divBdr>
          <w:divsChild>
            <w:div w:id="15509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905">
      <w:bodyDiv w:val="1"/>
      <w:marLeft w:val="0"/>
      <w:marRight w:val="0"/>
      <w:marTop w:val="0"/>
      <w:marBottom w:val="0"/>
      <w:divBdr>
        <w:top w:val="none" w:sz="0" w:space="0" w:color="auto"/>
        <w:left w:val="none" w:sz="0" w:space="0" w:color="auto"/>
        <w:bottom w:val="none" w:sz="0" w:space="0" w:color="auto"/>
        <w:right w:val="none" w:sz="0" w:space="0" w:color="auto"/>
      </w:divBdr>
    </w:div>
    <w:div w:id="1888225385">
      <w:bodyDiv w:val="1"/>
      <w:marLeft w:val="0"/>
      <w:marRight w:val="0"/>
      <w:marTop w:val="0"/>
      <w:marBottom w:val="0"/>
      <w:divBdr>
        <w:top w:val="none" w:sz="0" w:space="0" w:color="auto"/>
        <w:left w:val="none" w:sz="0" w:space="0" w:color="auto"/>
        <w:bottom w:val="none" w:sz="0" w:space="0" w:color="auto"/>
        <w:right w:val="none" w:sz="0" w:space="0" w:color="auto"/>
      </w:divBdr>
    </w:div>
    <w:div w:id="1898054259">
      <w:bodyDiv w:val="1"/>
      <w:marLeft w:val="0"/>
      <w:marRight w:val="0"/>
      <w:marTop w:val="0"/>
      <w:marBottom w:val="0"/>
      <w:divBdr>
        <w:top w:val="none" w:sz="0" w:space="0" w:color="auto"/>
        <w:left w:val="none" w:sz="0" w:space="0" w:color="auto"/>
        <w:bottom w:val="none" w:sz="0" w:space="0" w:color="auto"/>
        <w:right w:val="none" w:sz="0" w:space="0" w:color="auto"/>
      </w:divBdr>
    </w:div>
    <w:div w:id="19386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ell.com/support/kbdoc/en-in/000132354/how-to-troubleshoot-display-or-video-issues-on-a-dell-monitor" TargetMode="External"/><Relationship Id="rId117" Type="http://schemas.openxmlformats.org/officeDocument/2006/relationships/hyperlink" Target="https://cdn.alzashop.com/Foto/ImgGalery/Image/Article/pripojeni-zdroje-k-zakladni-desce-pocitace.JPG" TargetMode="External"/><Relationship Id="rId21" Type="http://schemas.openxmlformats.org/officeDocument/2006/relationships/hyperlink" Target="https://www.dell.com/support/kbdoc/000134946/how-to-troubleshoot-display-or-video-issues-on-dell-laptop-lcd-panel" TargetMode="External"/><Relationship Id="rId42" Type="http://schemas.openxmlformats.org/officeDocument/2006/relationships/hyperlink" Target="https://windows.microsoft.com/en-us/windows-8/restore-refresh-reset-pc" TargetMode="External"/><Relationship Id="rId47" Type="http://schemas.openxmlformats.org/officeDocument/2006/relationships/hyperlink" Target="https://computingaustralia.com.au/computer-repairs/" TargetMode="External"/><Relationship Id="rId63" Type="http://schemas.openxmlformats.org/officeDocument/2006/relationships/hyperlink" Target="https://www.datanumen.com/blogs/" TargetMode="External"/><Relationship Id="rId68" Type="http://schemas.openxmlformats.org/officeDocument/2006/relationships/hyperlink" Target="https://www.datanumen.com/blogs/4-common-physical-damages-hard-disk-drives-hdds/" TargetMode="External"/><Relationship Id="rId84" Type="http://schemas.openxmlformats.org/officeDocument/2006/relationships/hyperlink" Target="https://www.alzashop.com/how-to-build-your-own-PC" TargetMode="External"/><Relationship Id="rId89" Type="http://schemas.openxmlformats.org/officeDocument/2006/relationships/hyperlink" Target="https://www.alzashop.com/how-to-build-your-own-PC" TargetMode="External"/><Relationship Id="rId112" Type="http://schemas.openxmlformats.org/officeDocument/2006/relationships/hyperlink" Target="https://www.alzashop.com/intel-motherboard-with-z270-chipset/18860809.htm" TargetMode="External"/><Relationship Id="rId16" Type="http://schemas.openxmlformats.org/officeDocument/2006/relationships/image" Target="media/image7.jpeg"/><Relationship Id="rId107" Type="http://schemas.openxmlformats.org/officeDocument/2006/relationships/hyperlink" Target="https://www.alzashop.com/alza-gamebox/48859869.htm" TargetMode="External"/><Relationship Id="rId11" Type="http://schemas.openxmlformats.org/officeDocument/2006/relationships/hyperlink" Target="http://www.epson.com/cgi-bin/Store/support/SupportIndex.jsp?BV_UseBVCookie=yes&amp;oid=-10222&amp;infoType=Overview" TargetMode="External"/><Relationship Id="rId32" Type="http://schemas.openxmlformats.org/officeDocument/2006/relationships/hyperlink" Target="https://www.dell.com/support/manuals" TargetMode="External"/><Relationship Id="rId37" Type="http://schemas.openxmlformats.org/officeDocument/2006/relationships/hyperlink" Target="https://www.dell.com/support/kbdoc/000129416/change-video-settings-or-improve-text-in-windows-10" TargetMode="External"/><Relationship Id="rId53" Type="http://schemas.openxmlformats.org/officeDocument/2006/relationships/hyperlink" Target="https://www.datanumen.com/" TargetMode="External"/><Relationship Id="rId58" Type="http://schemas.openxmlformats.org/officeDocument/2006/relationships/hyperlink" Target="https://www.datanumen.com/order/" TargetMode="External"/><Relationship Id="rId74" Type="http://schemas.openxmlformats.org/officeDocument/2006/relationships/hyperlink" Target="https://blog.inkjetwholesale.com.au/wp-content/uploads/2015/05/Paper-Jams.jpg" TargetMode="External"/><Relationship Id="rId79" Type="http://schemas.openxmlformats.org/officeDocument/2006/relationships/hyperlink" Target="https://blog.inkjetwholesale.com.au/printer-maintenance/blocked-printer-head-printer-head-cleaning-process-explained/" TargetMode="External"/><Relationship Id="rId102" Type="http://schemas.openxmlformats.org/officeDocument/2006/relationships/hyperlink" Target="https://www.alzashop.com/harddrives/sdd/18845887.htm" TargetMode="External"/><Relationship Id="rId123" Type="http://schemas.openxmlformats.org/officeDocument/2006/relationships/hyperlink" Target="https://cdn.alzashop.com/Foto/ImgGalery/Image/Article/jak-zapojit-kabelaz-od-pocitacove-skrine-k-zakladni-desce.JPG"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www.alzashop.com/how-to-build-your-own-PC" TargetMode="External"/><Relationship Id="rId95" Type="http://schemas.openxmlformats.org/officeDocument/2006/relationships/hyperlink" Target="https://www.alzashop.com/hobby/screwdrivers/18855960.htm" TargetMode="External"/><Relationship Id="rId1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www.dell.com/support/kbdoc/000132424/how-to-connect-a-monitor-to-a-pc" TargetMode="External"/><Relationship Id="rId30" Type="http://schemas.openxmlformats.org/officeDocument/2006/relationships/hyperlink" Target="https://www.dell.com/support/kbdoc/000124390/how-to-run-diagnostic-test-on-a-dell-monitor" TargetMode="External"/><Relationship Id="rId35" Type="http://schemas.openxmlformats.org/officeDocument/2006/relationships/hyperlink" Target="https://www.dell.com/support/kbdoc/000137714/how-to-boot-into-safe-mode-on-windows-vista-and-7-on-your-dell-pc" TargetMode="External"/><Relationship Id="rId43" Type="http://schemas.openxmlformats.org/officeDocument/2006/relationships/hyperlink" Target="https://www.dell.com/support/kbdoc/000125616/restauration-r%C3%A9initialisation-aux-param%C3%A8tres-par-d%C3%A9faut-ou-r%C3%A9installation-de-windows-7-sur-votre-ordinateur-dell" TargetMode="External"/><Relationship Id="rId48" Type="http://schemas.openxmlformats.org/officeDocument/2006/relationships/hyperlink" Target="mailto:helpdesk@computingaustralia.group" TargetMode="External"/><Relationship Id="rId56" Type="http://schemas.openxmlformats.org/officeDocument/2006/relationships/hyperlink" Target="https://www.datanumen.com/products/" TargetMode="External"/><Relationship Id="rId64" Type="http://schemas.openxmlformats.org/officeDocument/2006/relationships/hyperlink" Target="https://www.datanumen.com/blogs/category/data-recovery/" TargetMode="External"/><Relationship Id="rId69" Type="http://schemas.openxmlformats.org/officeDocument/2006/relationships/hyperlink" Target="https://www.datanumen.com/outlook-repair/" TargetMode="External"/><Relationship Id="rId77" Type="http://schemas.openxmlformats.org/officeDocument/2006/relationships/hyperlink" Target="https://blog.inkjetwholesale.com.au/wp-content/uploads/2015/05/Printer-Ghosting.gif" TargetMode="External"/><Relationship Id="rId100" Type="http://schemas.openxmlformats.org/officeDocument/2006/relationships/hyperlink" Target="https://www.alzashop.com/for-pc/18852020.htm" TargetMode="External"/><Relationship Id="rId105" Type="http://schemas.openxmlformats.org/officeDocument/2006/relationships/hyperlink" Target="https://www.alzashop.com/cases-cabinets/18849057.htm" TargetMode="External"/><Relationship Id="rId113" Type="http://schemas.openxmlformats.org/officeDocument/2006/relationships/hyperlink" Target="https://cdn.alzashop.com/Foto/ImgGalery/Image/Article/navod-jak-umistit-ram-do-zakladni-desky.JPG" TargetMode="External"/><Relationship Id="rId118" Type="http://schemas.openxmlformats.org/officeDocument/2006/relationships/hyperlink" Target="https://cdn.alzashop.com/Foto/ImgGalery/Image/Article/prvni-spusteni-sestaveneho-pocitace.JPG" TargetMode="External"/><Relationship Id="rId126" Type="http://schemas.openxmlformats.org/officeDocument/2006/relationships/hyperlink" Target="https://www.alzashop.com/lcd-monitors/18842948.htm" TargetMode="External"/><Relationship Id="rId8" Type="http://schemas.openxmlformats.org/officeDocument/2006/relationships/hyperlink" Target="http://office.manualsonline.com/manuals/device/printer.html" TargetMode="External"/><Relationship Id="rId51" Type="http://schemas.openxmlformats.org/officeDocument/2006/relationships/hyperlink" Target="https://www.datanumen.com/blogs/7-common-problems-on-hard-disk-drive-hdds/" TargetMode="External"/><Relationship Id="rId72" Type="http://schemas.openxmlformats.org/officeDocument/2006/relationships/image" Target="media/image15.png"/><Relationship Id="rId80" Type="http://schemas.openxmlformats.org/officeDocument/2006/relationships/hyperlink" Target="https://www.alzashop.com/how-to-build-your-own-PC" TargetMode="External"/><Relationship Id="rId85" Type="http://schemas.openxmlformats.org/officeDocument/2006/relationships/hyperlink" Target="https://www.alzashop.com/how-to-build-your-own-PC" TargetMode="External"/><Relationship Id="rId93" Type="http://schemas.openxmlformats.org/officeDocument/2006/relationships/hyperlink" Target="https://www.alzashop.com/how-to-build-your-own-PC" TargetMode="External"/><Relationship Id="rId98" Type="http://schemas.openxmlformats.org/officeDocument/2006/relationships/hyperlink" Target="https://www.alzashop.com/cooling/cpu-coolers/18842846.htm" TargetMode="External"/><Relationship Id="rId121" Type="http://schemas.openxmlformats.org/officeDocument/2006/relationships/hyperlink" Target="https://cdn.alzashop.com/Foto/ImgGalery/Image/Article/navod-jak-vlozit-osazenou-zakladni-desku-do-pocitacove-skrine.JPG"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dell.com/support/kbdoc/000124211/dell-bios-updates" TargetMode="External"/><Relationship Id="rId33" Type="http://schemas.openxmlformats.org/officeDocument/2006/relationships/hyperlink" Target="https://www.dell.com/support/kbdoc/000124344/how-to-boot-to-safe-mode-in-windows-10" TargetMode="External"/><Relationship Id="rId38" Type="http://schemas.openxmlformats.org/officeDocument/2006/relationships/hyperlink" Target="https://www.dell.com/support/kbdoc/000132121/how-to-troubleshoot-touchscreen-touch-panel-issues" TargetMode="External"/><Relationship Id="rId46" Type="http://schemas.openxmlformats.org/officeDocument/2006/relationships/hyperlink" Target="https://www.dell.com/support/kbdoc/000132038/dell-backup-and-recovery-1-8-overview-and-install" TargetMode="External"/><Relationship Id="rId59" Type="http://schemas.openxmlformats.org/officeDocument/2006/relationships/hyperlink" Target="https://www.datanumen.com/developers/" TargetMode="External"/><Relationship Id="rId67" Type="http://schemas.openxmlformats.org/officeDocument/2006/relationships/hyperlink" Target="https://www.datanumen.com/blogs/category/data-recovery/file-recovery/email-recovery/outlook-data-recovery/" TargetMode="External"/><Relationship Id="rId103" Type="http://schemas.openxmlformats.org/officeDocument/2006/relationships/hyperlink" Target="https://www.alzashop.com/harddrives/3-5-hdd/18849714.htm" TargetMode="External"/><Relationship Id="rId108" Type="http://schemas.openxmlformats.org/officeDocument/2006/relationships/hyperlink" Target="https://cdn.alzashop.com/Foto/ImgGalery/Image/Article/umisteni-procesoru-intel-do-patice-zakladni-desky.JPG" TargetMode="External"/><Relationship Id="rId116" Type="http://schemas.openxmlformats.org/officeDocument/2006/relationships/hyperlink" Target="https://cdn.alzashop.com/Foto/ImgGalery/Image/Article/zapojeni-pevneho-disku-k-zakladni-desce.JPG" TargetMode="External"/><Relationship Id="rId124" Type="http://schemas.openxmlformats.org/officeDocument/2006/relationships/hyperlink" Target="https://www.alzashop.com/keyboards/18842899.htm" TargetMode="External"/><Relationship Id="rId20" Type="http://schemas.openxmlformats.org/officeDocument/2006/relationships/image" Target="media/image11.png"/><Relationship Id="rId41" Type="http://schemas.openxmlformats.org/officeDocument/2006/relationships/hyperlink" Target="https://www.dell.com/support/kbdoc/000176966/reset-or-reinstall-windows-10-on-your-dell-computer" TargetMode="External"/><Relationship Id="rId54" Type="http://schemas.openxmlformats.org/officeDocument/2006/relationships/image" Target="media/image13.png"/><Relationship Id="rId62" Type="http://schemas.openxmlformats.org/officeDocument/2006/relationships/hyperlink" Target="https://www.datanumen.com/partners/" TargetMode="External"/><Relationship Id="rId70" Type="http://schemas.openxmlformats.org/officeDocument/2006/relationships/image" Target="media/image14.jpeg"/><Relationship Id="rId75" Type="http://schemas.openxmlformats.org/officeDocument/2006/relationships/image" Target="media/image16.jpeg"/><Relationship Id="rId83" Type="http://schemas.openxmlformats.org/officeDocument/2006/relationships/hyperlink" Target="https://www.alzashop.com/how-to-build-your-own-PC" TargetMode="External"/><Relationship Id="rId88" Type="http://schemas.openxmlformats.org/officeDocument/2006/relationships/hyperlink" Target="https://www.alzashop.com/how-to-build-your-own-PC" TargetMode="External"/><Relationship Id="rId91" Type="http://schemas.openxmlformats.org/officeDocument/2006/relationships/hyperlink" Target="https://www.alzashop.com/how-to-build-your-own-PC" TargetMode="External"/><Relationship Id="rId96" Type="http://schemas.openxmlformats.org/officeDocument/2006/relationships/hyperlink" Target="https://www.alzashop.com/hobby/pliers-scissors/18857492.htm" TargetMode="External"/><Relationship Id="rId111" Type="http://schemas.openxmlformats.org/officeDocument/2006/relationships/hyperlink" Target="https://www.alzashop.com/zz170-intel-motherboards/18856816.ht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hyperlink" Target="https://www.dell.com/support/contents/article/product-support/self-support-knowledgebase/software-and-downloads/supportassist" TargetMode="External"/><Relationship Id="rId28" Type="http://schemas.openxmlformats.org/officeDocument/2006/relationships/hyperlink" Target="https://www.dell.com/support/kbdoc/en-in/000132354/how-to-troubleshoot-display-or-video-issues-on-a-dell-monitor" TargetMode="External"/><Relationship Id="rId36" Type="http://schemas.openxmlformats.org/officeDocument/2006/relationships/hyperlink" Target="https://www.dell.com/support/kbdoc/en-in/000132354/how-to-troubleshoot-display-or-video-issues-on-a-dell-monitor" TargetMode="External"/><Relationship Id="rId49" Type="http://schemas.openxmlformats.org/officeDocument/2006/relationships/hyperlink" Target="https://computingaustralia.com.au/24-hour-help-desk/" TargetMode="External"/><Relationship Id="rId57" Type="http://schemas.openxmlformats.org/officeDocument/2006/relationships/hyperlink" Target="https://www.datanumen.com/download/" TargetMode="External"/><Relationship Id="rId106" Type="http://schemas.openxmlformats.org/officeDocument/2006/relationships/hyperlink" Target="https://www.alzashop.com/cooling/case-fans/18842848.htm" TargetMode="External"/><Relationship Id="rId114" Type="http://schemas.openxmlformats.org/officeDocument/2006/relationships/hyperlink" Target="https://cdn.alzashop.com/Foto/ImgGalery/Image/Article/jak-zapojit-operacni-pamet-ram-do-zakladni-desky.JPG" TargetMode="External"/><Relationship Id="rId119" Type="http://schemas.openxmlformats.org/officeDocument/2006/relationships/hyperlink" Target="https://www.alzashop.com/harddrives/sdd/18845887.htm" TargetMode="External"/><Relationship Id="rId127" Type="http://schemas.openxmlformats.org/officeDocument/2006/relationships/fontTable" Target="fontTable.xml"/><Relationship Id="rId10" Type="http://schemas.openxmlformats.org/officeDocument/2006/relationships/hyperlink" Target="http://www.usa.canon.com/cusa/support" TargetMode="External"/><Relationship Id="rId31" Type="http://schemas.openxmlformats.org/officeDocument/2006/relationships/hyperlink" Target="https://www.dell.com/support/manuals" TargetMode="External"/><Relationship Id="rId44" Type="http://schemas.openxmlformats.org/officeDocument/2006/relationships/hyperlink" Target="https://www.dell.com/support/kbdoc/000176966/reset-or-reinstall-windows-10-on-your-dell-computer" TargetMode="External"/><Relationship Id="rId52" Type="http://schemas.openxmlformats.org/officeDocument/2006/relationships/hyperlink" Target="https://www.datanumen.com/blogs/7-common-problems-on-hard-disk-drive-hdds/" TargetMode="External"/><Relationship Id="rId60" Type="http://schemas.openxmlformats.org/officeDocument/2006/relationships/hyperlink" Target="https://www.datanumen.com/support/" TargetMode="External"/><Relationship Id="rId65" Type="http://schemas.openxmlformats.org/officeDocument/2006/relationships/hyperlink" Target="https://www.datanumen.com/blogs/7-common-problems-on-hard-disk-drive-hdds/" TargetMode="External"/><Relationship Id="rId73" Type="http://schemas.openxmlformats.org/officeDocument/2006/relationships/hyperlink" Target="https://blog.inkjetwholesale.com.au/printer-education/printer-low-ink-tricks-when-to-change-your-cartridge/" TargetMode="External"/><Relationship Id="rId78" Type="http://schemas.openxmlformats.org/officeDocument/2006/relationships/image" Target="media/image17.gif"/><Relationship Id="rId81" Type="http://schemas.openxmlformats.org/officeDocument/2006/relationships/hyperlink" Target="https://www.alzashop.com/how-to-build-your-own-PC" TargetMode="External"/><Relationship Id="rId86" Type="http://schemas.openxmlformats.org/officeDocument/2006/relationships/hyperlink" Target="https://www.alzashop.com/how-to-build-your-own-PC" TargetMode="External"/><Relationship Id="rId94" Type="http://schemas.openxmlformats.org/officeDocument/2006/relationships/hyperlink" Target="https://www.alzashop.com/hand-tools/18855856.htm" TargetMode="External"/><Relationship Id="rId99" Type="http://schemas.openxmlformats.org/officeDocument/2006/relationships/hyperlink" Target="https://www.alzashop.com/motherboards/18842832.htm" TargetMode="External"/><Relationship Id="rId101" Type="http://schemas.openxmlformats.org/officeDocument/2006/relationships/hyperlink" Target="https://www.alzashop.com/graphics-cards/18842862.htm" TargetMode="External"/><Relationship Id="rId122" Type="http://schemas.openxmlformats.org/officeDocument/2006/relationships/hyperlink" Target="https://cdn.alzashop.com/Foto/ImgGalery/Image/Article/jak-prisroubovat-zakladni-desku-do-pocitacove-skrine-casu.JPG" TargetMode="External"/><Relationship Id="rId4" Type="http://schemas.openxmlformats.org/officeDocument/2006/relationships/settings" Target="settings.xml"/><Relationship Id="rId9" Type="http://schemas.openxmlformats.org/officeDocument/2006/relationships/hyperlink" Target="http://h20180.www2.hp.com/apps/Nav?h_pagetype=s-001&amp;h_lang=en&amp;h_cc=us&amp;h_product=236252&amp;h_client=S-A-R163-1&amp;h_page=hpcom&amp;lang=en&amp;cc=us" TargetMode="External"/><Relationship Id="rId13" Type="http://schemas.openxmlformats.org/officeDocument/2006/relationships/image" Target="media/image4.png"/><Relationship Id="rId18" Type="http://schemas.openxmlformats.org/officeDocument/2006/relationships/image" Target="media/image9.jpeg"/><Relationship Id="rId39" Type="http://schemas.openxmlformats.org/officeDocument/2006/relationships/hyperlink" Target="https://www.dell.com/support/diagnose/Home/Index/VideoCardStress" TargetMode="External"/><Relationship Id="rId109" Type="http://schemas.openxmlformats.org/officeDocument/2006/relationships/image" Target="media/image18.gif"/><Relationship Id="rId34" Type="http://schemas.openxmlformats.org/officeDocument/2006/relationships/hyperlink" Target="https://www.dell.com/support/kbdoc/000139606/how-do-i-boot-into-safe-mode-on-windows-8-8-1-on-my-dell-pc" TargetMode="External"/><Relationship Id="rId50" Type="http://schemas.openxmlformats.org/officeDocument/2006/relationships/hyperlink" Target="https://www.datanumen.com/blogs/7-common-problems-on-hard-disk-drive-hdds/" TargetMode="External"/><Relationship Id="rId55" Type="http://schemas.openxmlformats.org/officeDocument/2006/relationships/hyperlink" Target="https://www.datanumen.com/refund/" TargetMode="External"/><Relationship Id="rId76" Type="http://schemas.openxmlformats.org/officeDocument/2006/relationships/hyperlink" Target="https://blog.inkjetwholesale.com.au/how-to-print/print-smartphone-photos-top-apps-that-make-the-task-easier/" TargetMode="External"/><Relationship Id="rId97" Type="http://schemas.openxmlformats.org/officeDocument/2006/relationships/hyperlink" Target="https://www.alzashop.com/processors/18842843.htm" TargetMode="External"/><Relationship Id="rId104" Type="http://schemas.openxmlformats.org/officeDocument/2006/relationships/hyperlink" Target="https://www.alzashop.com/pc-power-supplies/18849164.htm" TargetMode="External"/><Relationship Id="rId120" Type="http://schemas.openxmlformats.org/officeDocument/2006/relationships/hyperlink" Target="https://cdn.alzashop.com/Foto/ImgGalery/Image/io.JPG" TargetMode="External"/><Relationship Id="rId125" Type="http://schemas.openxmlformats.org/officeDocument/2006/relationships/hyperlink" Target="https://www.alzashop.com/mice/18842900.htm" TargetMode="External"/><Relationship Id="rId7" Type="http://schemas.openxmlformats.org/officeDocument/2006/relationships/image" Target="media/image2.jpeg"/><Relationship Id="rId71" Type="http://schemas.openxmlformats.org/officeDocument/2006/relationships/hyperlink" Target="https://blog.inkjetwholesale.com.au/wp-content/uploads/2015/05/Common-Printer-Problem.png" TargetMode="External"/><Relationship Id="rId92" Type="http://schemas.openxmlformats.org/officeDocument/2006/relationships/hyperlink" Target="https://www.alzashop.com/how-to-build-your-own-PC" TargetMode="External"/><Relationship Id="rId2" Type="http://schemas.openxmlformats.org/officeDocument/2006/relationships/numbering" Target="numbering.xml"/><Relationship Id="rId29" Type="http://schemas.openxmlformats.org/officeDocument/2006/relationships/hyperlink" Target="https://www.dell.com/support/contents/category/Contact-Information/Technical-Support" TargetMode="External"/><Relationship Id="rId24" Type="http://schemas.openxmlformats.org/officeDocument/2006/relationships/hyperlink" Target="https://www.dell.com/support/kbdoc/000183911/how-to-download-and-install-dell-drivers" TargetMode="External"/><Relationship Id="rId40" Type="http://schemas.openxmlformats.org/officeDocument/2006/relationships/hyperlink" Target="https://www.dell.com/support/incidents-online/contactus/Dynamic" TargetMode="External"/><Relationship Id="rId45" Type="http://schemas.openxmlformats.org/officeDocument/2006/relationships/hyperlink" Target="https://www.dell.com/support/kbdoc/000132006/dell-backup-and-recovery-1-8-recovery" TargetMode="External"/><Relationship Id="rId66" Type="http://schemas.openxmlformats.org/officeDocument/2006/relationships/hyperlink" Target="https://www.datanumen.com/blogs/category/data-recovery/" TargetMode="External"/><Relationship Id="rId87" Type="http://schemas.openxmlformats.org/officeDocument/2006/relationships/hyperlink" Target="https://www.alzashop.com/how-to-build-your-own-PC" TargetMode="External"/><Relationship Id="rId110" Type="http://schemas.openxmlformats.org/officeDocument/2006/relationships/hyperlink" Target="https://cdn.alzashop.com/Foto/ImgGalery/Image/Article/instalace-procesoru-intel-do-patice-zakladni-desky.JPG" TargetMode="External"/><Relationship Id="rId115" Type="http://schemas.openxmlformats.org/officeDocument/2006/relationships/hyperlink" Target="https://cdn.alzashop.com/Foto/ImgGalery/Image/Article/navod-jak-zapojit-grafickou-kartu-gpu-do-zakladni-desky-pcie.JPG" TargetMode="External"/><Relationship Id="rId61" Type="http://schemas.openxmlformats.org/officeDocument/2006/relationships/hyperlink" Target="https://www.datanumen.com/company/" TargetMode="External"/><Relationship Id="rId82" Type="http://schemas.openxmlformats.org/officeDocument/2006/relationships/hyperlink" Target="https://www.alzashop.com/how-to-build-your-own-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6741C-D508-43F2-B530-C9BAC54C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38</Pages>
  <Words>13865</Words>
  <Characters>79032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124</cp:revision>
  <dcterms:created xsi:type="dcterms:W3CDTF">2021-11-09T11:01:00Z</dcterms:created>
  <dcterms:modified xsi:type="dcterms:W3CDTF">2022-05-02T14:06:00Z</dcterms:modified>
</cp:coreProperties>
</file>